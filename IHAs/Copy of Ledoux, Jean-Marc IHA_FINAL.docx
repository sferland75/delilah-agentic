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OCCUPATIONAL THERAPY IN-HOME ASSESSMENT</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0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80"/>
        <w:gridCol w:w="3520"/>
        <w:gridCol w:w="2400"/>
        <w:gridCol w:w="3100"/>
        <w:tblGridChange w:id="0">
          <w:tblGrid>
            <w:gridCol w:w="1780"/>
            <w:gridCol w:w="3520"/>
            <w:gridCol w:w="2400"/>
            <w:gridCol w:w="3100"/>
          </w:tblGrid>
        </w:tblGridChange>
      </w:tblGrid>
      <w:tr>
        <w:trPr>
          <w:cantSplit w:val="0"/>
          <w:tblHeader w:val="0"/>
        </w:trPr>
        <w:tc>
          <w:tcPr>
            <w:vAlign w:val="center"/>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vAlign w:val="center"/>
          </w:tcPr>
          <w:p w:rsidR="00000000" w:rsidDel="00000000" w:rsidP="00000000" w:rsidRDefault="00000000" w:rsidRPr="00000000" w14:paraId="00000005">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Jean-Marc Ledoux</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vAlign w:val="center"/>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September 9, 1960</w:t>
            </w:r>
          </w:p>
        </w:tc>
      </w:tr>
      <w:tr>
        <w:trPr>
          <w:cantSplit w:val="0"/>
          <w:tblHeader w:val="0"/>
        </w:trPr>
        <w:tc>
          <w:tcPr>
            <w:vAlign w:val="center"/>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vAlign w:val="bottom"/>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905 Main St E, Hawkesbury, ON K6A 1A6</w:t>
            </w:r>
          </w:p>
        </w:tc>
        <w:tc>
          <w:tcPr>
            <w:vAlign w:val="center"/>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December 1, 2022</w:t>
            </w: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676-2300</w:t>
            </w:r>
            <w:r w:rsidDel="00000000" w:rsidR="00000000" w:rsidRPr="00000000">
              <w:rPr>
                <w:rtl w:val="0"/>
              </w:rPr>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Elaine Lachaîne</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Burn Tucker Lachaîne</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Karen Jenkins</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Intact Insurance</w:t>
            </w:r>
          </w:p>
        </w:tc>
      </w:tr>
      <w:tr>
        <w:trPr>
          <w:cantSplit w:val="0"/>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4034385449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Sébastien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November 2, 2023</w:t>
            </w:r>
          </w:p>
        </w:tc>
      </w:tr>
      <w:tr>
        <w:trPr>
          <w:cantSplit w:val="0"/>
          <w:tblHeader w:val="0"/>
        </w:trPr>
        <w:tc>
          <w:tcPr>
            <w:tcBorders>
              <w:top w:color="000000" w:space="0" w:sz="0" w:val="nil"/>
            </w:tcBorders>
          </w:tcPr>
          <w:p w:rsidR="00000000" w:rsidDel="00000000" w:rsidP="00000000" w:rsidRDefault="00000000" w:rsidRPr="00000000" w14:paraId="00000020">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November 3, 2023</w:t>
            </w:r>
          </w:p>
        </w:tc>
      </w:tr>
    </w:tbl>
    <w:p w:rsidR="00000000" w:rsidDel="00000000" w:rsidP="00000000" w:rsidRDefault="00000000" w:rsidRPr="00000000" w14:paraId="000000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pPr>
      <w:r w:rsidDel="00000000" w:rsidR="00000000" w:rsidRPr="00000000">
        <w:rPr>
          <w:rtl w:val="0"/>
        </w:rPr>
      </w:r>
    </w:p>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ASSESSOR QUALIFICATIONS:</w:t>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in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w:t>
      </w:r>
      <w:r w:rsidDel="00000000" w:rsidR="00000000" w:rsidRPr="00000000">
        <w:rPr>
          <w:rFonts w:ascii="Calibri" w:cs="Calibri" w:eastAsia="Calibri" w:hAnsi="Calibri"/>
          <w:rtl w:val="0"/>
        </w:rPr>
        <w:t xml:space="preserve">providing</w:t>
      </w:r>
      <w:r w:rsidDel="00000000" w:rsidR="00000000" w:rsidRPr="00000000">
        <w:rPr>
          <w:rFonts w:ascii="Calibri" w:cs="Calibri" w:eastAsia="Calibri" w:hAnsi="Calibri"/>
          <w:rtl w:val="0"/>
        </w:rPr>
        <w:t xml:space="preserv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w:t>
      </w:r>
      <w:r w:rsidDel="00000000" w:rsidR="00000000" w:rsidRPr="00000000">
        <w:rPr>
          <w:rFonts w:ascii="Calibri" w:cs="Calibri" w:eastAsia="Calibri" w:hAnsi="Calibri"/>
          <w:rtl w:val="0"/>
        </w:rPr>
        <w:t xml:space="preserve">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PURPOSE OF REFERRAL:</w:t>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rPr>
      </w:pPr>
      <w:r w:rsidDel="00000000" w:rsidR="00000000" w:rsidRPr="00000000">
        <w:rPr>
          <w:rFonts w:ascii="Calibri" w:cs="Calibri" w:eastAsia="Calibri" w:hAnsi="Calibri"/>
          <w:rtl w:val="0"/>
        </w:rPr>
        <w:t xml:space="preserve">Mr. Ledoux was referred to the offices of Ferland &amp; Associates Rehabilitation Inc. by his legal representative Ms. Elaine Lachaîne of Burn Tucker Lachaîne for an Occupational Therapy assessment and provision of OT services in relation to injuries he sustained in his accident of December 1, 2022 when he was hit by a vehicle as a pedestrian.   This assessment was preceded by a visit </w:t>
      </w:r>
      <w:r w:rsidDel="00000000" w:rsidR="00000000" w:rsidRPr="00000000">
        <w:rPr>
          <w:rFonts w:ascii="Calibri" w:cs="Calibri" w:eastAsia="Calibri" w:hAnsi="Calibri"/>
          <w:rtl w:val="0"/>
        </w:rPr>
        <w:t xml:space="preserve">by</w:t>
      </w:r>
      <w:r w:rsidDel="00000000" w:rsidR="00000000" w:rsidRPr="00000000">
        <w:rPr>
          <w:rFonts w:ascii="Calibri" w:cs="Calibri" w:eastAsia="Calibri" w:hAnsi="Calibri"/>
          <w:rtl w:val="0"/>
        </w:rPr>
        <w:t xml:space="preserve"> Greg Goddard, Lead Clinical Coordinator with Ferland &amp; Associates</w:t>
      </w:r>
      <w:sdt>
        <w:sdtPr>
          <w:tag w:val="goog_rdk_0"/>
        </w:sdtPr>
        <w:sdtContent>
          <w:ins w:author="Aidan Ferland" w:id="0" w:date="2023-11-03T20:10:36Z">
            <w:r w:rsidDel="00000000" w:rsidR="00000000" w:rsidRPr="00000000">
              <w:rPr>
                <w:rFonts w:ascii="Calibri" w:cs="Calibri" w:eastAsia="Calibri" w:hAnsi="Calibri"/>
                <w:rtl w:val="0"/>
              </w:rPr>
              <w:t xml:space="preserve">,</w:t>
            </w:r>
          </w:ins>
        </w:sdtContent>
      </w:sdt>
      <w:r w:rsidDel="00000000" w:rsidR="00000000" w:rsidRPr="00000000">
        <w:rPr>
          <w:rFonts w:ascii="Calibri" w:cs="Calibri" w:eastAsia="Calibri" w:hAnsi="Calibri"/>
          <w:rtl w:val="0"/>
        </w:rPr>
        <w:t xml:space="preserve"> to gather preliminary information and assign required resources to support Mr. Ledoux in his recovery</w:t>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Fonts w:ascii="Calibri" w:cs="Calibri" w:eastAsia="Calibri" w:hAnsi="Calibri"/>
          <w:b w:val="1"/>
          <w:rtl w:val="0"/>
        </w:rPr>
        <w:t xml:space="preserve">SUMMARY OF FINDINGS:</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Jean-Marc Ledoux, formerly with the Ontario Provincial Police and on long-term disability for over two decades, has faced a substantial decline in his autonomy due to a motor vehicle accident which occurred on December 1, 2022 when he was hit by a car as a pedestrian. The accident-related injuries have severely limited his mobility, confining him to his apartment and disrupting his daily routine and personal interests that are crucial to his sense of self.</w:t>
      </w:r>
    </w:p>
    <w:p w:rsidR="00000000" w:rsidDel="00000000" w:rsidP="00000000" w:rsidRDefault="00000000" w:rsidRPr="00000000" w14:paraId="0000003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The injuries from the accident require daily nursing care for wound management, and have significantly restricted his ability to move freely. Mr. Ledoux is now unable to manage stairs or carry items, which has led to him feeling imprisoned within his own home.</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Cognitive challenges have also arisen, with Mr. Ledoux experiencing memory issues and difficulties with concentration and organization. These problems may be exacerbated by his complex medication regimen, which treats a range of conditions including chronic pain, hypertension, bipolar disorder, and diabetes. The careful management of these medications is essential to his health.</w:t>
      </w:r>
    </w:p>
    <w:p w:rsidR="00000000" w:rsidDel="00000000" w:rsidP="00000000" w:rsidRDefault="00000000" w:rsidRPr="00000000" w14:paraId="0000003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Mr. Ledoux's independence in daily living has been greatly impacted. He is dependent on a Personal Support Worker for basic needs, a stark contrast to his previous self-reliance. This dependency has affected his mental health, leading to a diminished sense of autonomy.</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The accident has also disrupted Mr. Ledoux's social and leisure activities, which were central to his identity. His routine of feeding birds and ducks twice daily, which provided him with a sense of purpose and community connection, has been halted. Moreover, his engagement with music, a significant part of his life, has been interrupted.</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The care plan for Mr. Ledoux is comprehensive, incorporating in-person occupational therapy sessions every two weeks, supplemented by sessions with a Rehabilitation Assistant on a weekly to twice-weekly basis. This plan is designed to support the goals set by this occupational therapist which are to foster engagement in meaningful activities and maximize his level of function and independence.  It also aims to facilitate access to the community activities that Mr. Ledoux previously enjoyed and found fulfilling.</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In summary, the accident has had a profound impact on Mr. Ledoux's life, particularly his mobility, independence, and participation in activities that were integral to his identity. The care strategy is tailored to address his complex health issues, support his limited independence, and reconnect him with the meaningful pursuits that contribute to his quality of life.</w:t>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Ledoux is currently in need of 31.4 hours per week of Attendant Care to support him during his recovery by providing assistance for the management of those self-care activities listed in the Assessment of Attendant Care Needs Form (Form 1).    Total monthly attendant care benefit:  </w:t>
      </w:r>
      <w:r w:rsidDel="00000000" w:rsidR="00000000" w:rsidRPr="00000000">
        <w:rPr>
          <w:rFonts w:ascii="Calibri" w:cs="Calibri" w:eastAsia="Calibri" w:hAnsi="Calibri"/>
          <w:b w:val="1"/>
          <w:rtl w:val="0"/>
        </w:rPr>
        <w:t xml:space="preserve">$2025.27/mth</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Ledoux is unable to manage any of his pre-accident housekeeping tasks and is dependent on his CCAC-provided PSWfor support in maintaining his home environment.  He is currently in need of approximately 3 hours per week of housekeeping and home maintenance assistance to maintain his small living space.</w:t>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Ledoux would at this time benefit from the provision of a Transfer Tub Bench to foster safe and independent bathtub transfers when he will be rel;eased to do so following healing of his skin graft.  </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Mr. Ledoux would benefit from engagement in bi-weekly OT Treatment sessions to foster his engagement in meaningful activity and to ensure his safety through provision of appropriate devices and education.</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He would also benefit from sessions with a rehabilitation assistance (RA) twice weekly for a period of 3 hours to foster his engagement in meaningful activity, foster community outings and support the overall thrust of OT interventions which are critical at this juncture of his recovery.  </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Mr. Ledoux would benefit from a referral for physical therapy to begin work on rebuilding his strength and tolerances  in support of increased functional output targeted as part of this OT treatment plan.</w:t>
      </w:r>
    </w:p>
    <w:p w:rsidR="00000000" w:rsidDel="00000000" w:rsidP="00000000" w:rsidRDefault="00000000" w:rsidRPr="00000000" w14:paraId="0000006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8">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The assessment has been requested by his legal representative Ms. Elaine Lachaîne.</w:t>
      </w:r>
    </w:p>
    <w:p w:rsidR="00000000" w:rsidDel="00000000" w:rsidP="00000000" w:rsidRDefault="00000000" w:rsidRPr="00000000" w14:paraId="00000069">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The purpose of this assessment is to assess Mr. Ledoux’s current functional status as it relates to his ability to complete pre-accident activities of daily living.</w:t>
      </w:r>
    </w:p>
    <w:p w:rsidR="00000000" w:rsidDel="00000000" w:rsidP="00000000" w:rsidRDefault="00000000" w:rsidRPr="00000000" w14:paraId="0000006A">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B">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Due to the physical nature of the assessment, pain and fatigue are possible temporary side effects.</w:t>
      </w:r>
    </w:p>
    <w:p w:rsidR="00000000" w:rsidDel="00000000" w:rsidP="00000000" w:rsidRDefault="00000000" w:rsidRPr="00000000" w14:paraId="0000006C">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Recommendations may be provided at the conclusion of the assessment.  These recommendations may include:</w:t>
      </w:r>
    </w:p>
    <w:p w:rsidR="00000000" w:rsidDel="00000000" w:rsidP="00000000" w:rsidRDefault="00000000" w:rsidRPr="00000000" w14:paraId="0000006D">
      <w:pPr>
        <w:numPr>
          <w:ilvl w:val="1"/>
          <w:numId w:val="4"/>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Occupational Therapy Treatment</w:t>
      </w:r>
    </w:p>
    <w:p w:rsidR="00000000" w:rsidDel="00000000" w:rsidP="00000000" w:rsidRDefault="00000000" w:rsidRPr="00000000" w14:paraId="0000006E">
      <w:pPr>
        <w:numPr>
          <w:ilvl w:val="1"/>
          <w:numId w:val="4"/>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Assistive Devices </w:t>
      </w:r>
    </w:p>
    <w:p w:rsidR="00000000" w:rsidDel="00000000" w:rsidP="00000000" w:rsidRDefault="00000000" w:rsidRPr="00000000" w14:paraId="0000006F">
      <w:pPr>
        <w:numPr>
          <w:ilvl w:val="1"/>
          <w:numId w:val="4"/>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Referral to other practitioners</w:t>
      </w:r>
    </w:p>
    <w:p w:rsidR="00000000" w:rsidDel="00000000" w:rsidP="00000000" w:rsidRDefault="00000000" w:rsidRPr="00000000" w14:paraId="00000070">
      <w:pPr>
        <w:numPr>
          <w:ilvl w:val="1"/>
          <w:numId w:val="4"/>
        </w:numP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rPr>
      </w:pPr>
      <w:r w:rsidDel="00000000" w:rsidR="00000000" w:rsidRPr="00000000">
        <w:rPr>
          <w:rFonts w:ascii="Calibri" w:cs="Calibri" w:eastAsia="Calibri" w:hAnsi="Calibri"/>
          <w:rtl w:val="0"/>
        </w:rPr>
        <w:t xml:space="preserve">Support services</w:t>
      </w:r>
    </w:p>
    <w:p w:rsidR="00000000" w:rsidDel="00000000" w:rsidP="00000000" w:rsidRDefault="00000000" w:rsidRPr="00000000" w14:paraId="00000071">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p>
    <w:p w:rsidR="00000000" w:rsidDel="00000000" w:rsidP="00000000" w:rsidRDefault="00000000" w:rsidRPr="00000000" w14:paraId="00000072">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Mr. Ledoux may choose to participate or decline any or all of the proposed assessment.</w:t>
      </w:r>
    </w:p>
    <w:p w:rsidR="00000000" w:rsidDel="00000000" w:rsidP="00000000" w:rsidRDefault="00000000" w:rsidRPr="00000000" w14:paraId="00000073">
      <w:pPr>
        <w:numPr>
          <w:ilvl w:val="0"/>
          <w:numId w:val="4"/>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jc w:val="both"/>
        <w:rPr>
          <w:rFonts w:ascii="Calibri" w:cs="Calibri" w:eastAsia="Calibri" w:hAnsi="Calibri"/>
        </w:rPr>
      </w:pPr>
      <w:r w:rsidDel="00000000" w:rsidR="00000000" w:rsidRPr="00000000">
        <w:rPr>
          <w:rFonts w:ascii="Calibri" w:cs="Calibri" w:eastAsia="Calibri" w:hAnsi="Calibri"/>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4">
      <w:pPr>
        <w:numPr>
          <w:ilvl w:val="0"/>
          <w:numId w:val="2"/>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Intact Insurance c/o Karen Jenkins, Accident Benefits Adjuster</w:t>
      </w:r>
    </w:p>
    <w:p w:rsidR="00000000" w:rsidDel="00000000" w:rsidP="00000000" w:rsidRDefault="00000000" w:rsidRPr="00000000" w14:paraId="00000075">
      <w:pPr>
        <w:numPr>
          <w:ilvl w:val="0"/>
          <w:numId w:val="2"/>
        </w:num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Burn Tucker Lachaîne, c/o Elaine Lachaîne, Legal Representative</w:t>
      </w:r>
    </w:p>
    <w:p w:rsidR="00000000" w:rsidDel="00000000" w:rsidP="00000000" w:rsidRDefault="00000000" w:rsidRPr="00000000" w14:paraId="00000076">
      <w:pP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Mr. Ledoux granted informed consent for this therapist to proceed with the assessment and any subsequent interventions. </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 the time of this assessment, this therapist was provided with the following documentation: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Medical Records from The Ottawa Hospital, 1423 pages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the Admission Record from B2 - The Ottawa Hospital, Mr. LEdoux presents with the following pre-accident medical and social history:</w:t>
      </w:r>
    </w:p>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Isolation (social)</w:t>
      </w:r>
    </w:p>
    <w:p w:rsidR="00000000" w:rsidDel="00000000" w:rsidP="00000000" w:rsidRDefault="00000000" w:rsidRPr="00000000" w14:paraId="00000086">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Anxiety disorder, unspecified</w:t>
      </w:r>
    </w:p>
    <w:p w:rsidR="00000000" w:rsidDel="00000000" w:rsidP="00000000" w:rsidRDefault="00000000" w:rsidRPr="00000000" w14:paraId="00000087">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Borderline personality disorder</w:t>
      </w:r>
    </w:p>
    <w:p w:rsidR="00000000" w:rsidDel="00000000" w:rsidP="00000000" w:rsidRDefault="00000000" w:rsidRPr="00000000" w14:paraId="00000088">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Adjustment disorder</w:t>
      </w:r>
    </w:p>
    <w:p w:rsidR="00000000" w:rsidDel="00000000" w:rsidP="00000000" w:rsidRDefault="00000000" w:rsidRPr="00000000" w14:paraId="00000089">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Essential tremor</w:t>
      </w:r>
    </w:p>
    <w:p w:rsidR="00000000" w:rsidDel="00000000" w:rsidP="00000000" w:rsidRDefault="00000000" w:rsidRPr="00000000" w14:paraId="0000008A">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Chronic pain</w:t>
      </w:r>
    </w:p>
    <w:p w:rsidR="00000000" w:rsidDel="00000000" w:rsidP="00000000" w:rsidRDefault="00000000" w:rsidRPr="00000000" w14:paraId="0000008B">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Diabetes mellitus, type 2</w:t>
      </w:r>
    </w:p>
    <w:p w:rsidR="00000000" w:rsidDel="00000000" w:rsidP="00000000" w:rsidRDefault="00000000" w:rsidRPr="00000000" w14:paraId="0000008C">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GERD (gastroesophageal reflux disease)</w:t>
      </w:r>
    </w:p>
    <w:p w:rsidR="00000000" w:rsidDel="00000000" w:rsidP="00000000" w:rsidRDefault="00000000" w:rsidRPr="00000000" w14:paraId="0000008D">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HTN (hypertension)</w:t>
      </w:r>
    </w:p>
    <w:p w:rsidR="00000000" w:rsidDel="00000000" w:rsidP="00000000" w:rsidRDefault="00000000" w:rsidRPr="00000000" w14:paraId="0000008E">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Smoker</w:t>
      </w:r>
    </w:p>
    <w:p w:rsidR="00000000" w:rsidDel="00000000" w:rsidP="00000000" w:rsidRDefault="00000000" w:rsidRPr="00000000" w14:paraId="0000008F">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COPD (chronic obstructive pulmonary disease)</w:t>
      </w:r>
    </w:p>
    <w:p w:rsidR="00000000" w:rsidDel="00000000" w:rsidP="00000000" w:rsidRDefault="00000000" w:rsidRPr="00000000" w14:paraId="00000090">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Bipolar disorder</w:t>
      </w:r>
    </w:p>
    <w:p w:rsidR="00000000" w:rsidDel="00000000" w:rsidP="00000000" w:rsidRDefault="00000000" w:rsidRPr="00000000" w14:paraId="00000091">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Family history of DVT</w:t>
      </w:r>
    </w:p>
    <w:p w:rsidR="00000000" w:rsidDel="00000000" w:rsidP="00000000" w:rsidRDefault="00000000" w:rsidRPr="00000000" w14:paraId="00000092">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Epistaxis</w:t>
      </w:r>
    </w:p>
    <w:p w:rsidR="00000000" w:rsidDel="00000000" w:rsidP="00000000" w:rsidRDefault="00000000" w:rsidRPr="00000000" w14:paraId="00000093">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Parkinsons</w:t>
      </w:r>
    </w:p>
    <w:p w:rsidR="00000000" w:rsidDel="00000000" w:rsidP="00000000" w:rsidRDefault="00000000" w:rsidRPr="00000000" w14:paraId="00000094">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Sleep apnea</w:t>
      </w:r>
    </w:p>
    <w:p w:rsidR="00000000" w:rsidDel="00000000" w:rsidP="00000000" w:rsidRDefault="00000000" w:rsidRPr="00000000" w14:paraId="00000095">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Asthma</w:t>
      </w:r>
    </w:p>
    <w:p w:rsidR="00000000" w:rsidDel="00000000" w:rsidP="00000000" w:rsidRDefault="00000000" w:rsidRPr="00000000" w14:paraId="00000096">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Dyslipidemia</w:t>
      </w:r>
    </w:p>
    <w:p w:rsidR="00000000" w:rsidDel="00000000" w:rsidP="00000000" w:rsidRDefault="00000000" w:rsidRPr="00000000" w14:paraId="00000097">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Sleep apnea</w:t>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Mr. Ledoux also shared with this therapist that his longstanding history of mental health struggles led to a history of two (2) suicide attempts (one at age 16 via CO asphyxiation and in his twenties through planned medication overdose).</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December 1, 2022, Mr. Ledoux was a pedestrian struck by a motor vehicle resulting in significant orthopedic and lacerative injuries.  </w:t>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Based on this assessment and through a review of available medical records, Mr. Ledoux has sustained the following injuries as a result of the subject motor vehicle accident:</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Left Medial Malleolus Fracture Open Reduction, Internal Fixation </w:t>
      </w:r>
    </w:p>
    <w:p w:rsidR="00000000" w:rsidDel="00000000" w:rsidP="00000000" w:rsidRDefault="00000000" w:rsidRPr="00000000" w14:paraId="000000A3">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Patellar Open Reduction, Internal Fixation </w:t>
      </w:r>
    </w:p>
    <w:p w:rsidR="00000000" w:rsidDel="00000000" w:rsidP="00000000" w:rsidRDefault="00000000" w:rsidRPr="00000000" w14:paraId="000000A4">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Post-surgical infarction requiring hardware removal February 2, 2023</w:t>
      </w:r>
    </w:p>
    <w:p w:rsidR="00000000" w:rsidDel="00000000" w:rsidP="00000000" w:rsidRDefault="00000000" w:rsidRPr="00000000" w14:paraId="000000A5">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Wound healing concerns and exposed bone requiring debridement, flap and skin grafts (with subsequent infections), March 18, 2023</w:t>
      </w:r>
    </w:p>
    <w:p w:rsidR="00000000" w:rsidDel="00000000" w:rsidP="00000000" w:rsidRDefault="00000000" w:rsidRPr="00000000" w14:paraId="000000A6">
      <w:pPr>
        <w:numPr>
          <w:ilvl w:val="0"/>
          <w:numId w:val="12"/>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2 rib fractures</w:t>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has also reported a significant deterioration of his mental health and experiencing significant symptoms of anxiety and depression.  He is socially isolated and has no meaningful activity to occupy his time.  He spends all of his time in his small apartment watching television and ruminating. </w:t>
      </w:r>
      <w:r w:rsidDel="00000000" w:rsidR="00000000" w:rsidRPr="00000000">
        <w:rPr>
          <w:rtl w:val="0"/>
        </w:rPr>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0AF">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Dr. Kennedy, Orthopaedic Surgeon</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Period re-assessments performed</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Assessed ankle status and provided directions for ongoing care. </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November 21, 2023</w:t>
            </w:r>
          </w:p>
        </w:tc>
      </w:tr>
      <w:tr>
        <w:trPr>
          <w:cantSplit w:val="0"/>
          <w:tblHeader w:val="0"/>
        </w:trPr>
        <w:tc>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Dr. Mellencamp, Orthopaedic Surgeon</w:t>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Removed hardware originally installed by Dr. Kennedy post-MVA.  No follow-up required. </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Dr. Thrall, Plastic Surgeon</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Unsure of last visit date.</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Skin grafts were “taking” and the ankle wound is healing well with a small amount of draining left.  </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Dr. Laviolette, Vascular Surgeon</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Cauterized nose veins to stop nosebleeds.</w:t>
            </w:r>
          </w:p>
        </w:tc>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Dr. Prochino (GP) and Lucy Bedard (Nurse Practitioner)</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Unsure</w:t>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Monitoring medications</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C6">
      <w:pPr>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Dilaudid </w:t>
            </w:r>
          </w:p>
        </w:tc>
        <w:tc>
          <w:tcPr/>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2mg, 2X/day</w:t>
            </w:r>
          </w:p>
        </w:tc>
        <w:tc>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ain management</w:t>
            </w:r>
          </w:p>
        </w:tc>
      </w:tr>
      <w:tr>
        <w:trPr>
          <w:cantSplit w:val="0"/>
          <w:tblHeader w:val="0"/>
        </w:trPr>
        <w:tc>
          <w:tcPr/>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Hydromorph</w:t>
            </w:r>
          </w:p>
        </w:tc>
        <w:tc>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6mg, 2X/day</w:t>
            </w:r>
          </w:p>
        </w:tc>
        <w:tc>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ain management</w:t>
            </w:r>
          </w:p>
        </w:tc>
      </w:tr>
      <w:tr>
        <w:trPr>
          <w:cantSplit w:val="0"/>
          <w:tblHeader w:val="0"/>
        </w:trPr>
        <w:tc>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Lyrica</w:t>
            </w:r>
          </w:p>
        </w:tc>
        <w:tc>
          <w:tcPr/>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 mg, 2X/day</w:t>
            </w:r>
          </w:p>
        </w:tc>
        <w:tc>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rtl w:val="0"/>
              </w:rPr>
              <w:t xml:space="preserve">essen shock impulse up the nerves</w:t>
            </w:r>
          </w:p>
        </w:tc>
      </w:tr>
      <w:tr>
        <w:trPr>
          <w:cantSplit w:val="0"/>
          <w:tblHeader w:val="0"/>
        </w:trPr>
        <w:tc>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Apo-Aripiprazole</w:t>
            </w:r>
          </w:p>
        </w:tc>
        <w:tc>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6mg, 1X/day</w:t>
            </w:r>
          </w:p>
        </w:tc>
        <w:tc>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Antipsychotic</w:t>
            </w:r>
            <w:r w:rsidDel="00000000" w:rsidR="00000000" w:rsidRPr="00000000">
              <w:rPr>
                <w:rtl w:val="0"/>
              </w:rPr>
            </w:r>
          </w:p>
        </w:tc>
      </w:tr>
      <w:tr>
        <w:trPr>
          <w:cantSplit w:val="0"/>
          <w:tblHeader w:val="0"/>
        </w:trPr>
        <w:tc>
          <w:tcPr/>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Pms-Perindopril</w:t>
            </w:r>
          </w:p>
        </w:tc>
        <w:tc>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4mg, 1X/day</w:t>
            </w:r>
          </w:p>
        </w:tc>
        <w:tc>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Hypertension</w:t>
            </w:r>
            <w:r w:rsidDel="00000000" w:rsidR="00000000" w:rsidRPr="00000000">
              <w:rPr>
                <w:rtl w:val="0"/>
              </w:rPr>
            </w:r>
          </w:p>
        </w:tc>
      </w:tr>
      <w:tr>
        <w:trPr>
          <w:cantSplit w:val="0"/>
          <w:tblHeader w:val="0"/>
        </w:trPr>
        <w:tc>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Jamp-Rabeprazole</w:t>
            </w:r>
          </w:p>
        </w:tc>
        <w:tc>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2X/day</w:t>
            </w:r>
          </w:p>
        </w:tc>
        <w:tc>
          <w:tcPr/>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Acid reflux/GERD</w:t>
            </w:r>
            <w:r w:rsidDel="00000000" w:rsidR="00000000" w:rsidRPr="00000000">
              <w:rPr>
                <w:rtl w:val="0"/>
              </w:rPr>
            </w:r>
          </w:p>
        </w:tc>
      </w:tr>
      <w:tr>
        <w:trPr>
          <w:cantSplit w:val="0"/>
          <w:tblHeader w:val="0"/>
        </w:trPr>
        <w:tc>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Apo-Quetiapine</w:t>
            </w:r>
          </w:p>
        </w:tc>
        <w:tc>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25mg, 1X/day</w:t>
            </w:r>
          </w:p>
        </w:tc>
        <w:tc>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Bipolar disorder</w:t>
            </w:r>
            <w:r w:rsidDel="00000000" w:rsidR="00000000" w:rsidRPr="00000000">
              <w:rPr>
                <w:rtl w:val="0"/>
              </w:rPr>
            </w:r>
          </w:p>
        </w:tc>
      </w:tr>
      <w:tr>
        <w:trPr>
          <w:cantSplit w:val="0"/>
          <w:tblHeader w:val="0"/>
        </w:trPr>
        <w:tc>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Auro-Metformin Blackberry</w:t>
            </w:r>
          </w:p>
        </w:tc>
        <w:tc>
          <w:tcPr/>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500mg, 2X/day</w:t>
            </w:r>
          </w:p>
        </w:tc>
        <w:tc>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Diabetes</w:t>
            </w:r>
            <w:r w:rsidDel="00000000" w:rsidR="00000000" w:rsidRPr="00000000">
              <w:rPr>
                <w:rtl w:val="0"/>
              </w:rPr>
            </w:r>
          </w:p>
        </w:tc>
      </w:tr>
      <w:tr>
        <w:trPr>
          <w:cantSplit w:val="0"/>
          <w:tblHeader w:val="0"/>
        </w:trPr>
        <w:tc>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Mylan-Divalproex</w:t>
            </w:r>
          </w:p>
        </w:tc>
        <w:tc>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500mg, 2X/day</w:t>
            </w:r>
          </w:p>
        </w:tc>
        <w:tc>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Bipolar disorder</w:t>
            </w:r>
            <w:r w:rsidDel="00000000" w:rsidR="00000000" w:rsidRPr="00000000">
              <w:rPr>
                <w:rtl w:val="0"/>
              </w:rPr>
            </w:r>
          </w:p>
        </w:tc>
      </w:tr>
      <w:tr>
        <w:trPr>
          <w:cantSplit w:val="0"/>
          <w:tblHeader w:val="0"/>
        </w:trPr>
        <w:tc>
          <w:tcPr/>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Primidone</w:t>
            </w:r>
          </w:p>
        </w:tc>
        <w:tc>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125mg, 1X/day</w:t>
            </w:r>
          </w:p>
        </w:tc>
        <w:tc>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Anti-seizure medication</w:t>
            </w:r>
            <w:r w:rsidDel="00000000" w:rsidR="00000000" w:rsidRPr="00000000">
              <w:rPr>
                <w:rtl w:val="0"/>
              </w:rPr>
            </w:r>
          </w:p>
        </w:tc>
      </w:tr>
      <w:tr>
        <w:trPr>
          <w:cantSplit w:val="0"/>
          <w:tblHeader w:val="0"/>
        </w:trPr>
        <w:tc>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Teva-Trazodone</w:t>
            </w:r>
          </w:p>
        </w:tc>
        <w:tc>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150mg, 1X/day</w:t>
            </w:r>
          </w:p>
        </w:tc>
        <w:tc>
          <w:tcPr/>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Sleep aid</w:t>
            </w:r>
          </w:p>
        </w:tc>
      </w:tr>
      <w:tr>
        <w:trPr>
          <w:cantSplit w:val="0"/>
          <w:tblHeader w:val="0"/>
        </w:trPr>
        <w:tc>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Taro- Rosuvastatin</w:t>
            </w:r>
          </w:p>
        </w:tc>
        <w:tc>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1X/day</w:t>
            </w:r>
          </w:p>
        </w:tc>
        <w:tc>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High Cholesterol</w:t>
            </w:r>
            <w:r w:rsidDel="00000000" w:rsidR="00000000" w:rsidRPr="00000000">
              <w:rPr>
                <w:rtl w:val="0"/>
              </w:rPr>
            </w:r>
          </w:p>
        </w:tc>
      </w:tr>
      <w:tr>
        <w:trPr>
          <w:cantSplit w:val="0"/>
          <w:tblHeader w:val="0"/>
        </w:trPr>
        <w:tc>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Sandoz-Pregabalin</w:t>
            </w:r>
          </w:p>
        </w:tc>
        <w:tc>
          <w:tcPr/>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50mg, 2X/day</w:t>
            </w:r>
          </w:p>
        </w:tc>
        <w:tc>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Neuropathic pain</w:t>
            </w:r>
            <w:r w:rsidDel="00000000" w:rsidR="00000000" w:rsidRPr="00000000">
              <w:rPr>
                <w:rtl w:val="0"/>
              </w:rPr>
            </w:r>
          </w:p>
        </w:tc>
      </w:tr>
      <w:tr>
        <w:trPr>
          <w:cantSplit w:val="0"/>
          <w:tblHeader w:val="0"/>
        </w:trPr>
        <w:tc>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Sandoz-Quetiapine XR</w:t>
            </w:r>
          </w:p>
        </w:tc>
        <w:tc>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50mg, 1X/day</w:t>
            </w:r>
          </w:p>
        </w:tc>
        <w:tc>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Antipsychotic</w:t>
            </w:r>
            <w:r w:rsidDel="00000000" w:rsidR="00000000" w:rsidRPr="00000000">
              <w:rPr>
                <w:rtl w:val="0"/>
              </w:rPr>
            </w:r>
          </w:p>
        </w:tc>
      </w:tr>
      <w:tr>
        <w:trPr>
          <w:cantSplit w:val="0"/>
          <w:tblHeader w:val="0"/>
        </w:trPr>
        <w:tc>
          <w:tcPr/>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Novo-Famotidine</w:t>
            </w:r>
          </w:p>
        </w:tc>
        <w:tc>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20mg, 2X/day</w:t>
            </w:r>
          </w:p>
        </w:tc>
        <w:tc>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Acid reflux/GERD</w:t>
            </w:r>
            <w:r w:rsidDel="00000000" w:rsidR="00000000" w:rsidRPr="00000000">
              <w:rPr>
                <w:rtl w:val="0"/>
              </w:rPr>
            </w:r>
          </w:p>
        </w:tc>
      </w:tr>
      <w:tr>
        <w:trPr>
          <w:cantSplit w:val="0"/>
          <w:tblHeader w:val="0"/>
        </w:trPr>
        <w:tc>
          <w:tcPr/>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Apo-Tamsulosin CR</w:t>
            </w:r>
          </w:p>
        </w:tc>
        <w:tc>
          <w:tcPr/>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0.4mg, 1X/day</w:t>
            </w:r>
          </w:p>
        </w:tc>
        <w:tc>
          <w:tcPr/>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Enlarged prostate</w:t>
            </w:r>
            <w:r w:rsidDel="00000000" w:rsidR="00000000" w:rsidRPr="00000000">
              <w:rPr>
                <w:rtl w:val="0"/>
              </w:rPr>
            </w:r>
          </w:p>
        </w:tc>
      </w:tr>
      <w:tr>
        <w:trPr>
          <w:cantSplit w:val="0"/>
          <w:tblHeader w:val="0"/>
        </w:trPr>
        <w:tc>
          <w:tcPr/>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Act-Venlafaxine XR</w:t>
            </w:r>
          </w:p>
        </w:tc>
        <w:tc>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150mg, 1X/day</w:t>
            </w:r>
          </w:p>
        </w:tc>
        <w:tc>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Depression</w:t>
            </w:r>
            <w:r w:rsidDel="00000000" w:rsidR="00000000" w:rsidRPr="00000000">
              <w:rPr>
                <w:rtl w:val="0"/>
              </w:rPr>
            </w:r>
          </w:p>
        </w:tc>
      </w:tr>
      <w:tr>
        <w:trPr>
          <w:cantSplit w:val="0"/>
          <w:tblHeader w:val="0"/>
        </w:trPr>
        <w:tc>
          <w:tcPr/>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Aspirin</w:t>
            </w:r>
          </w:p>
        </w:tc>
        <w:tc>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81mg, 1X/day</w:t>
            </w:r>
          </w:p>
        </w:tc>
        <w:tc>
          <w:tcPr/>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Blood thinner</w:t>
            </w:r>
            <w:r w:rsidDel="00000000" w:rsidR="00000000" w:rsidRPr="00000000">
              <w:rPr>
                <w:rtl w:val="0"/>
              </w:rPr>
            </w:r>
          </w:p>
        </w:tc>
      </w:tr>
      <w:tr>
        <w:trPr>
          <w:cantSplit w:val="0"/>
          <w:tblHeader w:val="0"/>
        </w:trPr>
        <w:tc>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Equate Melatonin</w:t>
            </w:r>
          </w:p>
        </w:tc>
        <w:tc>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5mg, 1X/day</w:t>
            </w:r>
          </w:p>
        </w:tc>
        <w:tc>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leep aid</w:t>
            </w:r>
          </w:p>
        </w:tc>
      </w:tr>
    </w:tbl>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REPORTED SYMPTOMS</w:t>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ankle</w:t>
            </w:r>
          </w:p>
        </w:tc>
        <w:tc>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Broken in two places, 6 surgeries. Constant pain.  He reports a “crunching noise” when he weight-bears on his left ankle.  He has been encouraged to walk regularly however Mr. Ledoux is limited in his opportunities to walk due to limited space in his apartment and an inability to leave his home without assistance.</w:t>
            </w:r>
          </w:p>
        </w:tc>
        <w:tc>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8/10 - 10/10</w:t>
            </w:r>
          </w:p>
        </w:tc>
      </w:tr>
      <w:tr>
        <w:trPr>
          <w:cantSplit w:val="0"/>
          <w:tblHeader w:val="0"/>
        </w:trPr>
        <w:tc>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k</w:t>
            </w:r>
            <w:r w:rsidDel="00000000" w:rsidR="00000000" w:rsidRPr="00000000">
              <w:rPr>
                <w:rFonts w:ascii="Calibri" w:cs="Calibri" w:eastAsia="Calibri" w:hAnsi="Calibri"/>
                <w:rtl w:val="0"/>
              </w:rPr>
              <w:t xml:space="preserve">nee</w:t>
            </w:r>
          </w:p>
        </w:tc>
        <w:tc>
          <w:tcPr/>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Can’t straighten it even when walking.</w:t>
            </w:r>
          </w:p>
        </w:tc>
        <w:tc>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4/10 at rest up to 8/10 when walking</w:t>
            </w:r>
          </w:p>
        </w:tc>
      </w:tr>
      <w:tr>
        <w:trPr>
          <w:cantSplit w:val="0"/>
          <w:tblHeader w:val="0"/>
        </w:trPr>
        <w:tc>
          <w:tcPr/>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w:t>
            </w:r>
            <w:r w:rsidDel="00000000" w:rsidR="00000000" w:rsidRPr="00000000">
              <w:rPr>
                <w:rFonts w:ascii="Calibri" w:cs="Calibri" w:eastAsia="Calibri" w:hAnsi="Calibri"/>
                <w:rtl w:val="0"/>
              </w:rPr>
              <w:t xml:space="preserve">ip</w:t>
            </w:r>
          </w:p>
        </w:tc>
        <w:tc>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Frequent changes of position required when sitting in his recliner.</w:t>
            </w:r>
          </w:p>
        </w:tc>
        <w:tc>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 during the day up to 7/10 at night</w:t>
            </w:r>
          </w:p>
        </w:tc>
      </w:tr>
      <w:tr>
        <w:trPr>
          <w:cantSplit w:val="0"/>
          <w:tblHeader w:val="0"/>
        </w:trPr>
        <w:tc>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Pelvis</w:t>
            </w:r>
          </w:p>
        </w:tc>
        <w:tc>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Frequent change of position required as he cannot obtain any relief from pelvic pain. </w:t>
            </w:r>
          </w:p>
        </w:tc>
        <w:tc>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hand</w:t>
            </w:r>
          </w:p>
        </w:tc>
        <w:tc>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Can’t bend wrist fully and is unable to grasp with his second and third digits.  Limited fine motor coordination observed during this assessment.  Mr. Ledoux, an avid performing musician (keyboard player), has been unable to engage in music playing since his accident.  He reports this as one of his most meaningful activities which he can no longer engage in as a result of limited use of his left hand.  </w:t>
            </w:r>
          </w:p>
        </w:tc>
        <w:tc>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leg and forearm</w:t>
            </w:r>
          </w:p>
        </w:tc>
        <w:tc>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Experiences what he describes as “nerve shocks” from his left ankle to his knee, and from his left wrist to his elbow.</w:t>
            </w:r>
          </w:p>
        </w:tc>
        <w:tc>
          <w:tcPr/>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8/10</w:t>
            </w:r>
          </w:p>
        </w:tc>
      </w:tr>
    </w:tbl>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2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When questioned about changes in his cognitive function, Mr. Ledoux denied any substantial changes.  However, upon further query, it is apparent that he is experiencing a variety of concerning cognitive changes, potentially related to his poor mental health and use of opiate medications for pain control.  He noted being “slower”, forgetful, unable to multitask and experiencing significant difficulty with organization and planning.  This will be investigated further during the course of proposed OT treatment.</w:t>
      </w:r>
      <w:r w:rsidDel="00000000" w:rsidR="00000000" w:rsidRPr="00000000">
        <w:rPr>
          <w:rtl w:val="0"/>
        </w:rPr>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2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noted that he experiences a number of troubling emotional symptoms which he experiences at this time:</w:t>
      </w:r>
    </w:p>
    <w:p w:rsidR="00000000" w:rsidDel="00000000" w:rsidP="00000000" w:rsidRDefault="00000000" w:rsidRPr="00000000" w14:paraId="000001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Depression and anxiety</w:t>
      </w:r>
    </w:p>
    <w:p w:rsidR="00000000" w:rsidDel="00000000" w:rsidP="00000000" w:rsidRDefault="00000000" w:rsidRPr="00000000" w14:paraId="0000012C">
      <w:pPr>
        <w:numPr>
          <w:ilvl w:val="1"/>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Loss of interest in activities he previously enjoyed</w:t>
      </w:r>
    </w:p>
    <w:p w:rsidR="00000000" w:rsidDel="00000000" w:rsidP="00000000" w:rsidRDefault="00000000" w:rsidRPr="00000000" w14:paraId="0000012D">
      <w:pPr>
        <w:numPr>
          <w:ilvl w:val="1"/>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Panic attacks, recurrent</w:t>
      </w:r>
    </w:p>
    <w:p w:rsidR="00000000" w:rsidDel="00000000" w:rsidP="00000000" w:rsidRDefault="00000000" w:rsidRPr="00000000" w14:paraId="0000012E">
      <w:pPr>
        <w:numPr>
          <w:ilvl w:val="1"/>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Low mood, anhedonia</w:t>
      </w:r>
    </w:p>
    <w:p w:rsidR="00000000" w:rsidDel="00000000" w:rsidP="00000000" w:rsidRDefault="00000000" w:rsidRPr="00000000" w14:paraId="0000012F">
      <w:pPr>
        <w:numPr>
          <w:ilvl w:val="1"/>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Suicidal ideation</w:t>
      </w:r>
    </w:p>
    <w:p w:rsidR="00000000" w:rsidDel="00000000" w:rsidP="00000000" w:rsidRDefault="00000000" w:rsidRPr="00000000" w14:paraId="00000130">
      <w:pPr>
        <w:numPr>
          <w:ilvl w:val="0"/>
          <w:numId w:val="1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Social isolation.  His only steady relationship is with his cousin with whom he speaks every day for a couple of hours over the phone.  His cousin is a regular source of encouragement.   </w:t>
      </w:r>
    </w:p>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making use of the following strategies to manage his symptoms at this time:</w:t>
      </w:r>
    </w:p>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avoidance</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reports spending most of his day sitting or lying on his recliner sofa.  He is required to reposition himself regularly throughout the day and will independently get in and out of his sitting location.  He does this with significant difficulty but persists through the motions of completing these transfers as required.  </w:t>
            </w:r>
          </w:p>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remained seated in his sofa for periods of 30 minutes, interrupted by requests from this therapist to demonstrate various functional tasks.  He was observed shifting his weight frequently during his time spent seated.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that he is unable to sleep in his bed as he cannot keep his left leg elevated comfortably.  He can’t turn on his side due to hip pain and thus finds the bed to not be a useful surface for him to utilize at this time.   </w:t>
            </w:r>
          </w:p>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Bed transfers were not observed during this assessment and will be revisited in rehabilitation initiatives geared at normalizing his sleep environment (return to his bedroom to retire at night) and sleep pattern (stabilize sleep-wake pattern by segmenting sleep environment from daytime environment).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demonstrated his ability to complete </w:t>
            </w:r>
            <w:r w:rsidDel="00000000" w:rsidR="00000000" w:rsidRPr="00000000">
              <w:rPr>
                <w:rFonts w:ascii="Calibri" w:cs="Calibri" w:eastAsia="Calibri" w:hAnsi="Calibri"/>
                <w:b w:val="1"/>
                <w:rtl w:val="0"/>
              </w:rPr>
              <w:t xml:space="preserve">chair and sofa</w:t>
            </w:r>
            <w:r w:rsidDel="00000000" w:rsidR="00000000" w:rsidRPr="00000000">
              <w:rPr>
                <w:rFonts w:ascii="Calibri" w:cs="Calibri" w:eastAsia="Calibri" w:hAnsi="Calibri"/>
                <w:rtl w:val="0"/>
              </w:rPr>
              <w:t xml:space="preserve"> transfers independently.  He was observed struggling while completing transfers and stopping mid-transfer to stabilize himself.  He relied heavily on his crutches for support while standing and was found to be generally unstable on his feet and unable to stand safely without this mobility aid.</w:t>
            </w:r>
          </w:p>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demonstrated one </w:t>
            </w:r>
            <w:r w:rsidDel="00000000" w:rsidR="00000000" w:rsidRPr="00000000">
              <w:rPr>
                <w:rFonts w:ascii="Calibri" w:cs="Calibri" w:eastAsia="Calibri" w:hAnsi="Calibri"/>
                <w:b w:val="1"/>
                <w:rtl w:val="0"/>
              </w:rPr>
              <w:t xml:space="preserve">toilet transfer </w:t>
            </w:r>
            <w:r w:rsidDel="00000000" w:rsidR="00000000" w:rsidRPr="00000000">
              <w:rPr>
                <w:rFonts w:ascii="Calibri" w:cs="Calibri" w:eastAsia="Calibri" w:hAnsi="Calibri"/>
                <w:rtl w:val="0"/>
              </w:rPr>
              <w:t xml:space="preserve">and was found to struggle with the low-level toilet.  Upon closer inspection, a raised toilet seat was located in his bathtub which was installed by this therapist.  Mr. Ledoux will benefit from this higher level which mimics the height of his sofa.</w:t>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noted that he has been sponge bathing since his accident and precluded from showering or bathing due to the poor skin integrity issues he experienced at his skin graft sites.    As these issues are now resolving, thi therapist would recommend the use of a </w:t>
            </w:r>
            <w:r w:rsidDel="00000000" w:rsidR="00000000" w:rsidRPr="00000000">
              <w:rPr>
                <w:rFonts w:ascii="Calibri" w:cs="Calibri" w:eastAsia="Calibri" w:hAnsi="Calibri"/>
                <w:u w:val="single"/>
                <w:rtl w:val="0"/>
              </w:rPr>
              <w:t xml:space="preserve">transfer tub bench</w:t>
            </w:r>
            <w:r w:rsidDel="00000000" w:rsidR="00000000" w:rsidRPr="00000000">
              <w:rPr>
                <w:rFonts w:ascii="Calibri" w:cs="Calibri" w:eastAsia="Calibri" w:hAnsi="Calibri"/>
                <w:rtl w:val="0"/>
              </w:rPr>
              <w:t xml:space="preserve"> and associated shower head accessories to foster safe and independent access to his showering enclosure.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accident, Mr. Ledoux reported no significant issues with sustained static or dynamic standing.  He acknowledged pain experiences however noted that he was able to engage in his daily routine without difficulty.</w:t>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currently reporting the ability to stand for periods of a few minutes then must sit to recover.  He finds himself deconditioned and unable to sustain standing for any significant length of time.</w:t>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by this therapist.  Mr. Ledoux was observed frequently shifting his weight from side to side and rarely sustained standing in one place for more than a few minutes.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Static balance assessed using Four-Stage Balance Test, consisting of holding four different stances for at least 10 seconds each. </w:t>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his feet together</w:t>
            </w:r>
          </w:p>
          <w:p w:rsidR="00000000" w:rsidDel="00000000" w:rsidP="00000000" w:rsidRDefault="00000000" w:rsidRPr="00000000" w14:paraId="000001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one foot (right then left)</w:t>
            </w:r>
          </w:p>
          <w:p w:rsidR="00000000" w:rsidDel="00000000" w:rsidP="00000000" w:rsidRDefault="00000000" w:rsidRPr="00000000" w14:paraId="000001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in a semi-tandem and,</w:t>
            </w:r>
          </w:p>
          <w:p w:rsidR="00000000" w:rsidDel="00000000" w:rsidP="00000000" w:rsidRDefault="00000000" w:rsidRPr="00000000" w14:paraId="000001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tandem stance.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Mr. Ledoux was unable to demonstrate any of the above postures without support from his crutches.  While able to fully weight-bear, his balance is severely impaired.  This therapist located a walker in Mr. Ledoux’s apartment which he noted having purchased but never used.  This therapist assessed Mr. Ledoux with this mobility aid and found a significant improvement in comfort levels in standing as well as his perceived safety.  He was encouraged to make use of his walker when possible, although the cramped nature of his apartment limits the use of this device to access the kitchen environment where there is lack of room for pivoting.  Consideration to reconfiguring the furniture in his apartment will be discussed with Mr. Ledoux during upcoming OT treatment sessions.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therapist’s arrival, Mr. Ledoux was making use of his crutches for all indoor mobility.  He demonstrated a high reliance on these mobility aids, however a lack of confidence in ambulation was notable.  The assessment of a Rollator walker found in Mr. Ledoux’s bedroom under some clothing led to a recommendation for Mr. Ledoux </w:t>
            </w:r>
            <w:r w:rsidDel="00000000" w:rsidR="00000000" w:rsidRPr="00000000">
              <w:rPr>
                <w:rFonts w:ascii="Calibri" w:cs="Calibri" w:eastAsia="Calibri" w:hAnsi="Calibri"/>
                <w:rtl w:val="0"/>
              </w:rPr>
              <w:t xml:space="preserve">to begin</w:t>
            </w:r>
            <w:r w:rsidDel="00000000" w:rsidR="00000000" w:rsidRPr="00000000">
              <w:rPr>
                <w:rFonts w:ascii="Calibri" w:cs="Calibri" w:eastAsia="Calibri" w:hAnsi="Calibri"/>
                <w:rtl w:val="0"/>
              </w:rPr>
              <w:t xml:space="preserve"> making use of his walker instead of his crutches and to follow his doctor’s advice to begin walking more, even if only for short durations within the confines of his apartment for now.  He would benefit from the introduction of physiotherapy treatments at this stage of his recovery.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There are three steps leading to Mr. Ledoux’s main floor apartment from street level.  These steps were observed to be uneven and not of standard code height.  Mr. Ledoux reported struggling with these steps, fostering his overall isolation in his apartment.  He has been encouraged to combine newfound use of his Rollator walker with access to existing PSW services provided through CCAC for engaging in a short outdoor walk regularly, until additional physical rehabilitative initiatives can be implemented.  Stair access is complicated by the rental nature of this living accommodation with direct sidewalk access to Main Street in Hawkesbury, limiting options for ramp-type options.  This will be explored with Mr. Ledoux in upcoming proposed OT treatment sessions.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unable to carry any objects while using his crutches.  When using the rollator walker, he is able to use the seat pan of the walker to move small objects within his apartment.  As a result of impairments to his left arm, he is unable to readily grip with any force in his left hand.  Only his thumb, fourth and fifth digits were able to apply cylindrical grip to this therapist’s digits.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kneel with some discomfort pre-accident.</w:t>
            </w:r>
          </w:p>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unable to kneel at this time.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Was able to squat and crouch with some discomfort pre-accident.</w:t>
            </w:r>
          </w:p>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 is currently unable to squat or crouch.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able to bend forward while seated to reach his toes.   He cannot bend forward when standing.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limited in his ability to reach with his left arm.  His left shoulder presents with limited range of motion (approximately 50% active ROM) in all planes.  He is able to reach using his right upper extremity.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was found to experience significant issues with fine motor coordination in his left hand.  He was informally observed to be unable to effectively move his index through his ring finger for any form of fine gripping.  When handling coins, he was observed relying on his right hand to manipulate individual pieces from a pile.  </w:t>
            </w:r>
          </w:p>
        </w:tc>
      </w:tr>
    </w:tbl>
    <w:p w:rsidR="00000000" w:rsidDel="00000000" w:rsidP="00000000" w:rsidRDefault="00000000" w:rsidRPr="00000000" w14:paraId="00000173">
      <w:pPr>
        <w:rPr>
          <w:rFonts w:ascii="Calibri" w:cs="Calibri" w:eastAsia="Calibri" w:hAnsi="Calibri"/>
        </w:rPr>
      </w:pPr>
      <w:r w:rsidDel="00000000" w:rsidR="00000000" w:rsidRPr="00000000">
        <w:rPr>
          <w:rtl w:val="0"/>
        </w:rPr>
      </w:r>
    </w:p>
    <w:p w:rsidR="00000000" w:rsidDel="00000000" w:rsidP="00000000" w:rsidRDefault="00000000" w:rsidRPr="00000000" w14:paraId="00000174">
      <w:pPr>
        <w:rPr>
          <w:rFonts w:ascii="Calibri" w:cs="Calibri" w:eastAsia="Calibri" w:hAnsi="Calibri"/>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Neck range of motion is generally preserved although Mr. Ledoux reports stiffness and pain with active range of motion and in neutral position.</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range of motion significantly impaired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unable to effectively bend forward and reach beyond his upper-thighs as a result of severe pain he experiences in his lumbar spine.</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780.93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rPr>
                <w:rFonts w:ascii="Calibri" w:cs="Calibri" w:eastAsia="Calibri" w:hAnsi="Calibri"/>
              </w:rPr>
            </w:pPr>
            <w:r w:rsidDel="00000000" w:rsidR="00000000" w:rsidRPr="00000000">
              <w:rPr>
                <w:rFonts w:ascii="Calibri" w:cs="Calibri" w:eastAsia="Calibri" w:hAnsi="Calibri"/>
                <w:rtl w:val="0"/>
              </w:rPr>
              <w:t xml:space="preserve">Unable to fully straighten or bend his left knee.</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Mr. Ledoux’s emotional presentation was generally flat with periods of tearfulness throughout this assessment.  He was found to open-up with relative ease as this therapist explored his daily experience resulting from his accident-related injuries.  He was found to benefit greatly from the therapeutic interaction with this therapist and the beginnings of a solid therapeutic relationship were formed during this 2.5 hour touchpoint.    </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presented with generally intact cognition during this assessment.  He did display some difficulty with word finding on occasion and shared a general sense of being lost and being overwhelmed with what to do with his time.  He appears unable to engage in constructive problem solving as he navigates intense psychological symptoms impacting his ability to focus on anything of substance for any length of time.  </w:t>
      </w:r>
    </w:p>
    <w:p w:rsidR="00000000" w:rsidDel="00000000" w:rsidP="00000000" w:rsidRDefault="00000000" w:rsidRPr="00000000" w14:paraId="000002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reported that since his return home from the hospital, he has experienced a complete loss of the routine he enjoyed pre-accident.  He noted that he is generally “locked in prison”, referring to being constrained to the limited space in his apartment all day, every day, with nothing to do but stare at the television.  He sleeps in his recliner chair and spends his waking hours in the same spot.  He notes the absence of activities such as going to the park to feed birds and ducks (which he did twice daily pre-accident).  He has a number of musical instruments in his apartment, which he has been unable to play.  He is socially isolated and has a limited sense of time.  </w:t>
      </w:r>
    </w:p>
    <w:p w:rsidR="00000000" w:rsidDel="00000000" w:rsidP="00000000" w:rsidRDefault="00000000" w:rsidRPr="00000000" w14:paraId="000002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DESCRIPTION OF LIVING ENVIRONMENT:</w:t>
      </w:r>
    </w:p>
    <w:p w:rsidR="00000000" w:rsidDel="00000000" w:rsidP="00000000" w:rsidRDefault="00000000" w:rsidRPr="00000000" w14:paraId="00000213">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14">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15">
            <w:pPr>
              <w:rPr>
                <w:rFonts w:ascii="Calibri" w:cs="Calibri" w:eastAsia="Calibri" w:hAnsi="Calibri"/>
              </w:rPr>
            </w:pPr>
            <w:r w:rsidDel="00000000" w:rsidR="00000000" w:rsidRPr="00000000">
              <w:rPr>
                <w:rFonts w:ascii="Calibri" w:cs="Calibri" w:eastAsia="Calibri" w:hAnsi="Calibri"/>
                <w:rtl w:val="0"/>
              </w:rPr>
              <w:t xml:space="preserve">Apartment, main floor, outdoor access via two concrete steps in disrepair</w:t>
            </w:r>
            <w:r w:rsidDel="00000000" w:rsidR="00000000" w:rsidRPr="00000000">
              <w:rPr>
                <w:rtl w:val="0"/>
              </w:rPr>
            </w:r>
          </w:p>
        </w:tc>
      </w:tr>
      <w:tr>
        <w:trPr>
          <w:cantSplit w:val="1"/>
          <w:tblHeader w:val="0"/>
        </w:trPr>
        <w:tc>
          <w:tcPr/>
          <w:p w:rsidR="00000000" w:rsidDel="00000000" w:rsidP="00000000" w:rsidRDefault="00000000" w:rsidRPr="00000000" w14:paraId="00000218">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1B">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1C">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1D">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1E">
            <w:pPr>
              <w:rPr>
                <w:rFonts w:ascii="Calibri" w:cs="Calibri" w:eastAsia="Calibri" w:hAnsi="Calibri"/>
              </w:rPr>
            </w:pPr>
            <w:r w:rsidDel="00000000" w:rsidR="00000000" w:rsidRPr="00000000">
              <w:rPr>
                <w:rFonts w:ascii="Calibri" w:cs="Calibri" w:eastAsia="Calibri" w:hAnsi="Calibri"/>
                <w:rtl w:val="0"/>
              </w:rPr>
              <w:t xml:space="preserve">Main floor</w:t>
            </w: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1F">
            <w:pPr>
              <w:rPr>
                <w:rFonts w:ascii="Calibri" w:cs="Calibri" w:eastAsia="Calibri" w:hAnsi="Calibri"/>
              </w:rPr>
            </w:pPr>
            <w:r w:rsidDel="00000000" w:rsidR="00000000" w:rsidRPr="00000000">
              <w:rPr>
                <w:rFonts w:ascii="Calibri" w:cs="Calibri" w:eastAsia="Calibri" w:hAnsi="Calibri"/>
                <w:rtl w:val="0"/>
              </w:rPr>
              <w:t xml:space="preserve">Laminate</w:t>
            </w:r>
            <w:r w:rsidDel="00000000" w:rsidR="00000000" w:rsidRPr="00000000">
              <w:rPr>
                <w:rtl w:val="0"/>
              </w:rPr>
            </w:r>
          </w:p>
        </w:tc>
      </w:tr>
      <w:tr>
        <w:trPr>
          <w:cantSplit w:val="1"/>
          <w:tblHeader w:val="0"/>
        </w:trPr>
        <w:tc>
          <w:tcPr/>
          <w:p w:rsidR="00000000" w:rsidDel="00000000" w:rsidP="00000000" w:rsidRDefault="00000000" w:rsidRPr="00000000" w14:paraId="00000220">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Main floor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23">
            <w:pPr>
              <w:rPr>
                <w:rFonts w:ascii="Calibri" w:cs="Calibri" w:eastAsia="Calibri" w:hAnsi="Calibri"/>
              </w:rPr>
            </w:pPr>
            <w:r w:rsidDel="00000000" w:rsidR="00000000" w:rsidRPr="00000000">
              <w:rPr>
                <w:rFonts w:ascii="Calibri" w:cs="Calibri" w:eastAsia="Calibri" w:hAnsi="Calibri"/>
                <w:rtl w:val="0"/>
              </w:rPr>
              <w:t xml:space="preserve">Tile</w:t>
            </w:r>
            <w:r w:rsidDel="00000000" w:rsidR="00000000" w:rsidRPr="00000000">
              <w:rPr>
                <w:rtl w:val="0"/>
              </w:rPr>
            </w:r>
          </w:p>
        </w:tc>
      </w:tr>
      <w:tr>
        <w:trPr>
          <w:cantSplit w:val="1"/>
          <w:tblHeader w:val="0"/>
        </w:trPr>
        <w:tc>
          <w:tcPr/>
          <w:p w:rsidR="00000000" w:rsidDel="00000000" w:rsidP="00000000" w:rsidRDefault="00000000" w:rsidRPr="00000000" w14:paraId="00000224">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26">
            <w:pPr>
              <w:rPr>
                <w:rFonts w:ascii="Calibri" w:cs="Calibri" w:eastAsia="Calibri" w:hAnsi="Calibri"/>
              </w:rPr>
            </w:pPr>
            <w:r w:rsidDel="00000000" w:rsidR="00000000" w:rsidRPr="00000000">
              <w:rPr>
                <w:rFonts w:ascii="Calibri" w:cs="Calibri" w:eastAsia="Calibri" w:hAnsi="Calibri"/>
                <w:rtl w:val="0"/>
              </w:rPr>
              <w:t xml:space="preserve">Main floor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27">
            <w:pPr>
              <w:rPr>
                <w:rFonts w:ascii="Calibri" w:cs="Calibri" w:eastAsia="Calibri" w:hAnsi="Calibri"/>
              </w:rPr>
            </w:pPr>
            <w:r w:rsidDel="00000000" w:rsidR="00000000" w:rsidRPr="00000000">
              <w:rPr>
                <w:rFonts w:ascii="Calibri" w:cs="Calibri" w:eastAsia="Calibri" w:hAnsi="Calibri"/>
                <w:rtl w:val="0"/>
              </w:rPr>
              <w:t xml:space="preserve">Laminate</w:t>
            </w:r>
            <w:r w:rsidDel="00000000" w:rsidR="00000000" w:rsidRPr="00000000">
              <w:rPr>
                <w:rtl w:val="0"/>
              </w:rPr>
            </w:r>
          </w:p>
        </w:tc>
      </w:tr>
      <w:tr>
        <w:trPr>
          <w:cantSplit w:val="1"/>
          <w:tblHeader w:val="0"/>
        </w:trPr>
        <w:tc>
          <w:tcPr/>
          <w:p w:rsidR="00000000" w:rsidDel="00000000" w:rsidP="00000000" w:rsidRDefault="00000000" w:rsidRPr="00000000" w14:paraId="00000228">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29">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2A">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2B">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1"/>
          <w:tblHeader w:val="0"/>
        </w:trPr>
        <w:tc>
          <w:tcPr/>
          <w:p w:rsidR="00000000" w:rsidDel="00000000" w:rsidP="00000000" w:rsidRDefault="00000000" w:rsidRPr="00000000" w14:paraId="0000022C">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2D">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2E">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2F">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1"/>
          <w:tblHeader w:val="0"/>
        </w:trPr>
        <w:tc>
          <w:tcPr/>
          <w:p w:rsidR="00000000" w:rsidDel="00000000" w:rsidP="00000000" w:rsidRDefault="00000000" w:rsidRPr="00000000" w14:paraId="00000230">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31">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32">
            <w:pPr>
              <w:rPr>
                <w:rFonts w:ascii="Calibri" w:cs="Calibri" w:eastAsia="Calibri" w:hAnsi="Calibri"/>
              </w:rPr>
            </w:pPr>
            <w:r w:rsidDel="00000000" w:rsidR="00000000" w:rsidRPr="00000000">
              <w:rPr>
                <w:rFonts w:ascii="Calibri" w:cs="Calibri" w:eastAsia="Calibri" w:hAnsi="Calibri"/>
                <w:rtl w:val="0"/>
              </w:rPr>
              <w:t xml:space="preserve">Round table and 4 chairs in the kitchen</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33">
            <w:pPr>
              <w:rPr>
                <w:rFonts w:ascii="Calibri" w:cs="Calibri" w:eastAsia="Calibri" w:hAnsi="Calibri"/>
              </w:rPr>
            </w:pPr>
            <w:r w:rsidDel="00000000" w:rsidR="00000000" w:rsidRPr="00000000">
              <w:rPr>
                <w:rFonts w:ascii="Calibri" w:cs="Calibri" w:eastAsia="Calibri" w:hAnsi="Calibri"/>
                <w:rtl w:val="0"/>
              </w:rPr>
              <w:t xml:space="preserve">Laminate</w:t>
            </w:r>
            <w:r w:rsidDel="00000000" w:rsidR="00000000" w:rsidRPr="00000000">
              <w:rPr>
                <w:rtl w:val="0"/>
              </w:rPr>
            </w:r>
          </w:p>
        </w:tc>
      </w:tr>
      <w:tr>
        <w:trPr>
          <w:cantSplit w:val="1"/>
          <w:tblHeader w:val="0"/>
        </w:trPr>
        <w:tc>
          <w:tcPr/>
          <w:p w:rsidR="00000000" w:rsidDel="00000000" w:rsidP="00000000" w:rsidRDefault="00000000" w:rsidRPr="00000000" w14:paraId="00000234">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Laundry</w:t>
            </w:r>
            <w:r w:rsidDel="00000000" w:rsidR="00000000" w:rsidRPr="00000000">
              <w:rPr>
                <w:rtl w:val="0"/>
              </w:rPr>
            </w:r>
          </w:p>
        </w:tc>
        <w:tc>
          <w:tcPr/>
          <w:p w:rsidR="00000000" w:rsidDel="00000000" w:rsidP="00000000" w:rsidRDefault="00000000" w:rsidRPr="00000000" w14:paraId="00000235">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tcBorders>
              <w:right w:color="000000" w:space="0" w:sz="4" w:val="single"/>
            </w:tcBorders>
          </w:tcPr>
          <w:p w:rsidR="00000000" w:rsidDel="00000000" w:rsidP="00000000" w:rsidRDefault="00000000" w:rsidRPr="00000000" w14:paraId="00000236">
            <w:pPr>
              <w:rPr>
                <w:rFonts w:ascii="Calibri" w:cs="Calibri" w:eastAsia="Calibri" w:hAnsi="Calibri"/>
              </w:rPr>
            </w:pPr>
            <w:r w:rsidDel="00000000" w:rsidR="00000000" w:rsidRPr="00000000">
              <w:rPr>
                <w:rFonts w:ascii="Calibri" w:cs="Calibri" w:eastAsia="Calibri" w:hAnsi="Calibri"/>
                <w:rtl w:val="0"/>
              </w:rPr>
              <w:t xml:space="preserve">W</w:t>
            </w:r>
            <w:r w:rsidDel="00000000" w:rsidR="00000000" w:rsidRPr="00000000">
              <w:rPr>
                <w:rFonts w:ascii="Calibri" w:cs="Calibri" w:eastAsia="Calibri" w:hAnsi="Calibri"/>
                <w:rtl w:val="0"/>
              </w:rPr>
              <w:t xml:space="preserve">asher and dryer located in the kitchen</w:t>
            </w:r>
          </w:p>
        </w:tc>
        <w:tc>
          <w:tcPr>
            <w:tcBorders>
              <w:left w:color="000000" w:space="0" w:sz="4" w:val="single"/>
              <w:right w:color="000000" w:space="0" w:sz="4" w:val="single"/>
            </w:tcBorders>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Laminate</w:t>
            </w:r>
            <w:r w:rsidDel="00000000" w:rsidR="00000000" w:rsidRPr="00000000">
              <w:rPr>
                <w:rtl w:val="0"/>
              </w:rPr>
            </w:r>
          </w:p>
        </w:tc>
      </w:tr>
      <w:tr>
        <w:trPr>
          <w:cantSplit w:val="1"/>
          <w:tblHeader w:val="0"/>
        </w:trPr>
        <w:tc>
          <w:tcPr/>
          <w:p w:rsidR="00000000" w:rsidDel="00000000" w:rsidP="00000000" w:rsidRDefault="00000000" w:rsidRPr="00000000" w14:paraId="00000238">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Stairs</w:t>
            </w:r>
          </w:p>
        </w:tc>
        <w:tc>
          <w:tcPr/>
          <w:p w:rsidR="00000000" w:rsidDel="00000000" w:rsidP="00000000" w:rsidRDefault="00000000" w:rsidRPr="00000000" w14:paraId="00000239">
            <w:pPr>
              <w:rPr>
                <w:rFonts w:ascii="Calibri" w:cs="Calibri" w:eastAsia="Calibri" w:hAnsi="Calibri"/>
              </w:rPr>
            </w:pPr>
            <w:r w:rsidDel="00000000" w:rsidR="00000000" w:rsidRPr="00000000">
              <w:rPr>
                <w:rFonts w:ascii="Calibri" w:cs="Calibri" w:eastAsia="Calibri" w:hAnsi="Calibri"/>
                <w:rtl w:val="0"/>
              </w:rPr>
              <w:t xml:space="preserve">2</w:t>
            </w:r>
          </w:p>
        </w:tc>
        <w:tc>
          <w:tcPr>
            <w:tcBorders>
              <w:right w:color="000000" w:space="0" w:sz="4" w:val="single"/>
            </w:tcBorders>
          </w:tcPr>
          <w:p w:rsidR="00000000" w:rsidDel="00000000" w:rsidP="00000000" w:rsidRDefault="00000000" w:rsidRPr="00000000" w14:paraId="0000023A">
            <w:pPr>
              <w:rPr>
                <w:rFonts w:ascii="Calibri" w:cs="Calibri" w:eastAsia="Calibri" w:hAnsi="Calibri"/>
              </w:rPr>
            </w:pPr>
            <w:r w:rsidDel="00000000" w:rsidR="00000000" w:rsidRPr="00000000">
              <w:rPr>
                <w:rFonts w:ascii="Calibri" w:cs="Calibri" w:eastAsia="Calibri" w:hAnsi="Calibri"/>
                <w:rtl w:val="0"/>
              </w:rPr>
              <w:t xml:space="preserve">Two steps in state of disrepair and not meeting code requirements to be navigated to access his main floor apartment.  He notes that his mother recently fell and hit her head while visiting him.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23B">
            <w:pPr>
              <w:rPr>
                <w:rFonts w:ascii="Calibri" w:cs="Calibri" w:eastAsia="Calibri" w:hAnsi="Calibri"/>
              </w:rPr>
            </w:pPr>
            <w:r w:rsidDel="00000000" w:rsidR="00000000" w:rsidRPr="00000000">
              <w:rPr>
                <w:rFonts w:ascii="Calibri" w:cs="Calibri" w:eastAsia="Calibri" w:hAnsi="Calibri"/>
                <w:rtl w:val="0"/>
              </w:rPr>
              <w:t xml:space="preserve">Concrete</w:t>
            </w:r>
            <w:r w:rsidDel="00000000" w:rsidR="00000000" w:rsidRPr="00000000">
              <w:rPr>
                <w:rtl w:val="0"/>
              </w:rPr>
            </w:r>
          </w:p>
        </w:tc>
      </w:tr>
      <w:tr>
        <w:trPr>
          <w:cantSplit w:val="1"/>
          <w:tblHeader w:val="0"/>
        </w:trPr>
        <w:tc>
          <w:tcPr/>
          <w:p w:rsidR="00000000" w:rsidDel="00000000" w:rsidP="00000000" w:rsidRDefault="00000000" w:rsidRPr="00000000" w14:paraId="0000023C">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Basement</w:t>
            </w:r>
            <w:r w:rsidDel="00000000" w:rsidR="00000000" w:rsidRPr="00000000">
              <w:rPr>
                <w:rtl w:val="0"/>
              </w:rPr>
            </w:r>
          </w:p>
        </w:tc>
        <w:tc>
          <w:tcPr/>
          <w:p w:rsidR="00000000" w:rsidDel="00000000" w:rsidP="00000000" w:rsidRDefault="00000000" w:rsidRPr="00000000" w14:paraId="0000023D">
            <w:pPr>
              <w:rPr>
                <w:rFonts w:ascii="Calibri" w:cs="Calibri" w:eastAsia="Calibri" w:hAnsi="Calibri"/>
              </w:rPr>
            </w:pPr>
            <w:r w:rsidDel="00000000" w:rsidR="00000000" w:rsidRPr="00000000">
              <w:rPr>
                <w:rFonts w:ascii="Calibri" w:cs="Calibri" w:eastAsia="Calibri" w:hAnsi="Calibri"/>
                <w:rtl w:val="0"/>
              </w:rPr>
              <w:t xml:space="preserve">0</w:t>
            </w:r>
          </w:p>
        </w:tc>
        <w:tc>
          <w:tcPr>
            <w:tcBorders>
              <w:right w:color="000000" w:space="0" w:sz="4" w:val="single"/>
            </w:tcBorders>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NA</w:t>
            </w:r>
            <w:r w:rsidDel="00000000" w:rsidR="00000000" w:rsidRPr="00000000">
              <w:rPr>
                <w:rtl w:val="0"/>
              </w:rPr>
            </w:r>
          </w:p>
        </w:tc>
      </w:tr>
      <w:tr>
        <w:trPr>
          <w:cantSplit w:val="1"/>
          <w:tblHeader w:val="0"/>
        </w:trPr>
        <w:tc>
          <w:tcPr/>
          <w:p w:rsidR="00000000" w:rsidDel="00000000" w:rsidP="00000000" w:rsidRDefault="00000000" w:rsidRPr="00000000" w14:paraId="00000240">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Driveway Description</w:t>
            </w:r>
          </w:p>
        </w:tc>
        <w:tc>
          <w:tcPr>
            <w:gridSpan w:val="3"/>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No driveway.</w:t>
            </w:r>
          </w:p>
        </w:tc>
      </w:tr>
      <w:tr>
        <w:trPr>
          <w:cantSplit w:val="1"/>
          <w:tblHeader w:val="0"/>
        </w:trPr>
        <w:tc>
          <w:tcPr/>
          <w:p w:rsidR="00000000" w:rsidDel="00000000" w:rsidP="00000000" w:rsidRDefault="00000000" w:rsidRPr="00000000" w14:paraId="00000244">
            <w:pPr>
              <w:tabs>
                <w:tab w:val="center" w:leader="none" w:pos="4320"/>
                <w:tab w:val="right" w:leader="none" w:pos="8640"/>
              </w:tabs>
              <w:rPr>
                <w:rFonts w:ascii="Calibri" w:cs="Calibri" w:eastAsia="Calibri" w:hAnsi="Calibri"/>
              </w:rPr>
            </w:pPr>
            <w:r w:rsidDel="00000000" w:rsidR="00000000" w:rsidRPr="00000000">
              <w:rPr>
                <w:rFonts w:ascii="Calibri" w:cs="Calibri" w:eastAsia="Calibri" w:hAnsi="Calibri"/>
                <w:rtl w:val="0"/>
              </w:rPr>
              <w:t xml:space="preserve">Yard description</w:t>
            </w:r>
            <w:r w:rsidDel="00000000" w:rsidR="00000000" w:rsidRPr="00000000">
              <w:rPr>
                <w:rtl w:val="0"/>
              </w:rPr>
            </w:r>
          </w:p>
        </w:tc>
        <w:tc>
          <w:tcPr>
            <w:gridSpan w:val="3"/>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No yard.</w:t>
            </w:r>
          </w:p>
        </w:tc>
      </w:tr>
    </w:tbl>
    <w:p w:rsidR="00000000" w:rsidDel="00000000" w:rsidP="00000000" w:rsidRDefault="00000000" w:rsidRPr="00000000" w14:paraId="000002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4A">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4B">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2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 in an apartment</w:t>
            </w:r>
          </w:p>
        </w:tc>
      </w:tr>
      <w:tr>
        <w:trPr>
          <w:cantSplit w:val="0"/>
          <w:tblHeader w:val="0"/>
        </w:trPr>
        <w:tc>
          <w:tcPr/>
          <w:p w:rsidR="00000000" w:rsidDel="00000000" w:rsidP="00000000" w:rsidRDefault="00000000" w:rsidRPr="00000000" w14:paraId="000002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bl>
    <w:p w:rsidR="00000000" w:rsidDel="00000000" w:rsidP="00000000" w:rsidRDefault="00000000" w:rsidRPr="00000000" w14:paraId="000002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Post-Accident):</w:t>
      </w:r>
      <w:r w:rsidDel="00000000" w:rsidR="00000000" w:rsidRPr="00000000">
        <w:rPr>
          <w:rtl w:val="0"/>
        </w:rPr>
      </w:r>
    </w:p>
    <w:p w:rsidR="00000000" w:rsidDel="00000000" w:rsidP="00000000" w:rsidRDefault="00000000" w:rsidRPr="00000000" w14:paraId="000002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Self-Care Activities:</w:t>
      </w:r>
    </w:p>
    <w:p w:rsidR="00000000" w:rsidDel="00000000" w:rsidP="00000000" w:rsidRDefault="00000000" w:rsidRPr="00000000" w14:paraId="000002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was independent in the management of his core self-care activities.  </w:t>
      </w:r>
    </w:p>
    <w:p w:rsidR="00000000" w:rsidDel="00000000" w:rsidP="00000000" w:rsidRDefault="00000000" w:rsidRPr="00000000" w14:paraId="000002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is currently dependent on assistance from a CCAC-provided Personal Support Worker for the management of his meals (supplemented by Meals-on-wheels) and sponge bathing.  Assistance with laundry and housekeeping is also provided during these sessions.  Mr. Ledoux noted having developed a strong relationship with his PSW who comes to his home 3 times weekly.  She reportedly provides encouragement for him to exercise by walking short distances.  Mr. Ledoux noted that she has offered to help him with meals by preparing food for him and bring him pre-portioned meals which are more enjoyable to Mr. Ledoux than Meals-on-wheels services. </w:t>
      </w:r>
    </w:p>
    <w:p w:rsidR="00000000" w:rsidDel="00000000" w:rsidP="00000000" w:rsidRDefault="00000000" w:rsidRPr="00000000" w14:paraId="000002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also receives daily nursing care for dressing changes to his left foot, where a skin graft is located.   This is also being provided through the CCAC.</w:t>
      </w:r>
    </w:p>
    <w:p w:rsidR="00000000" w:rsidDel="00000000" w:rsidP="00000000" w:rsidRDefault="00000000" w:rsidRPr="00000000" w14:paraId="000002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0">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Legend of Ability:</w:t>
      </w:r>
    </w:p>
    <w:p w:rsidR="00000000" w:rsidDel="00000000" w:rsidP="00000000" w:rsidRDefault="00000000" w:rsidRPr="00000000" w14:paraId="000002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Independent    A – Partial with assistance     D – With devices    U – Unable    NA – Not Applicable</w:t>
      </w:r>
    </w:p>
    <w:p w:rsidR="00000000" w:rsidDel="00000000" w:rsidP="00000000" w:rsidRDefault="00000000" w:rsidRPr="00000000" w14:paraId="000002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Indoor Tasks</w:t>
            </w:r>
          </w:p>
        </w:tc>
        <w:tc>
          <w:tcPr/>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Meal Preparation</w:t>
            </w:r>
          </w:p>
        </w:tc>
        <w:tc>
          <w:tcPr/>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He remains able to warm items in the microwave but is otherwise unable to prepare meals for himself due to limited use of his left hand and poor balance/mobility.</w:t>
            </w:r>
          </w:p>
        </w:tc>
      </w:tr>
      <w:tr>
        <w:trPr>
          <w:cantSplit w:val="0"/>
          <w:tblHeader w:val="0"/>
        </w:trPr>
        <w:tc>
          <w:tcPr/>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Dishwashing</w:t>
            </w:r>
          </w:p>
        </w:tc>
        <w:tc>
          <w:tcPr/>
          <w:p w:rsidR="00000000" w:rsidDel="00000000" w:rsidP="00000000" w:rsidRDefault="00000000" w:rsidRPr="00000000" w14:paraId="000002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lacks the balance, standing tolerance and grip/pinch/fine motor function in his left hand to engage in bilateral activities such as washing dishes.  .</w:t>
            </w:r>
          </w:p>
        </w:tc>
      </w:tr>
      <w:tr>
        <w:trPr>
          <w:cantSplit w:val="0"/>
          <w:tblHeader w:val="0"/>
        </w:trPr>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Groceries/errands</w:t>
            </w:r>
          </w:p>
        </w:tc>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 - Mr. Ledoux noted that he makes use of a Taxi service to get to the local Wal-Mart for periodic excursions.  He will make use of an electric cart when there to get around the store and will seek assistance from staff to obtain items he cannot reach.  He noted that he then relies on assistance from the taxi driver to carry his groceries back into his apartment.  He notes that his PSW will assist in putting items away.</w:t>
            </w:r>
          </w:p>
        </w:tc>
      </w:tr>
      <w:tr>
        <w:trPr>
          <w:cantSplit w:val="0"/>
          <w:tblHeader w:val="0"/>
        </w:trPr>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Bathroom cleaning</w:t>
            </w:r>
          </w:p>
        </w:tc>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is unable to clean his washroom at this time.</w:t>
            </w:r>
          </w:p>
        </w:tc>
      </w:tr>
      <w:tr>
        <w:trPr>
          <w:cantSplit w:val="0"/>
          <w:tblHeader w:val="0"/>
        </w:trPr>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Making/changing beds</w:t>
            </w:r>
          </w:p>
        </w:tc>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is unable to change his bed sheets.</w:t>
            </w:r>
          </w:p>
        </w:tc>
      </w:tr>
      <w:tr>
        <w:trPr>
          <w:cantSplit w:val="0"/>
          <w:tblHeader w:val="0"/>
        </w:trPr>
        <w:tc>
          <w:tcPr/>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Vacuuming</w:t>
            </w:r>
          </w:p>
        </w:tc>
        <w:tc>
          <w:tcPr/>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vacuum at this time.</w:t>
            </w:r>
          </w:p>
        </w:tc>
      </w:tr>
      <w:tr>
        <w:trPr>
          <w:cantSplit w:val="0"/>
          <w:tblHeader w:val="0"/>
        </w:trPr>
        <w:tc>
          <w:tcPr/>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Sweeping</w:t>
            </w:r>
          </w:p>
        </w:tc>
        <w:tc>
          <w:tcPr/>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sweep at this time.</w:t>
            </w:r>
          </w:p>
        </w:tc>
      </w:tr>
      <w:tr>
        <w:trPr>
          <w:cantSplit w:val="0"/>
          <w:tblHeader w:val="0"/>
        </w:trPr>
        <w:tc>
          <w:tcPr/>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Mopping</w:t>
            </w:r>
          </w:p>
        </w:tc>
        <w:tc>
          <w:tcPr/>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mop at this time.</w:t>
            </w:r>
          </w:p>
        </w:tc>
      </w:tr>
      <w:tr>
        <w:trPr>
          <w:cantSplit w:val="0"/>
          <w:tblHeader w:val="0"/>
        </w:trPr>
        <w:tc>
          <w:tcPr/>
          <w:p w:rsidR="00000000" w:rsidDel="00000000" w:rsidP="00000000" w:rsidRDefault="00000000" w:rsidRPr="00000000" w14:paraId="000002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Dusting</w:t>
            </w:r>
          </w:p>
        </w:tc>
        <w:tc>
          <w:tcPr/>
          <w:p w:rsidR="00000000" w:rsidDel="00000000" w:rsidP="00000000" w:rsidRDefault="00000000" w:rsidRPr="00000000" w14:paraId="000002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dust at this time other than wiping small small spills on counter or table surfaces..</w:t>
            </w:r>
          </w:p>
        </w:tc>
      </w:tr>
      <w:tr>
        <w:trPr>
          <w:cantSplit w:val="0"/>
          <w:tblHeader w:val="0"/>
        </w:trPr>
        <w:tc>
          <w:tcPr/>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Tidying</w:t>
            </w:r>
          </w:p>
        </w:tc>
        <w:tc>
          <w:tcPr/>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engages in limited tidying due to his limited mobility.  He relies on his PSW to maintain his living environment.</w:t>
            </w:r>
          </w:p>
        </w:tc>
      </w:tr>
      <w:tr>
        <w:trPr>
          <w:cantSplit w:val="0"/>
          <w:tblHeader w:val="0"/>
        </w:trPr>
        <w:tc>
          <w:tcPr/>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Laundry</w:t>
            </w:r>
          </w:p>
        </w:tc>
        <w:tc>
          <w:tcPr/>
          <w:p w:rsidR="00000000" w:rsidDel="00000000" w:rsidP="00000000" w:rsidRDefault="00000000" w:rsidRPr="00000000" w14:paraId="000002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cannot manage his laundry and relies on his PSW to load his washer and dryer and fold clothes.</w:t>
            </w:r>
            <w:r w:rsidDel="00000000" w:rsidR="00000000" w:rsidRPr="00000000">
              <w:rPr>
                <w:rtl w:val="0"/>
              </w:rPr>
            </w:r>
          </w:p>
        </w:tc>
      </w:tr>
      <w:tr>
        <w:trPr>
          <w:cantSplit w:val="0"/>
          <w:tblHeader w:val="0"/>
        </w:trPr>
        <w:tc>
          <w:tcPr/>
          <w:p w:rsidR="00000000" w:rsidDel="00000000" w:rsidP="00000000" w:rsidRDefault="00000000" w:rsidRPr="00000000" w14:paraId="000002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Ironing</w:t>
            </w:r>
          </w:p>
        </w:tc>
        <w:tc>
          <w:tcPr/>
          <w:p w:rsidR="00000000" w:rsidDel="00000000" w:rsidP="00000000" w:rsidRDefault="00000000" w:rsidRPr="00000000" w14:paraId="000002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Garbage Removal/Recycling</w:t>
            </w:r>
          </w:p>
        </w:tc>
        <w:tc>
          <w:tcPr/>
          <w:p w:rsidR="00000000" w:rsidDel="00000000" w:rsidP="00000000" w:rsidRDefault="00000000" w:rsidRPr="00000000" w14:paraId="000002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 – No issues reported</w:t>
            </w:r>
          </w:p>
        </w:tc>
        <w:tc>
          <w:tcPr/>
          <w:p w:rsidR="00000000" w:rsidDel="00000000" w:rsidP="00000000" w:rsidRDefault="00000000" w:rsidRPr="00000000" w14:paraId="000002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 - Mr. Ledoux relies on his PSW to take garbage and recycling out of his apartment to the curb for pickup.</w:t>
            </w:r>
          </w:p>
        </w:tc>
      </w:tr>
    </w:tbl>
    <w:p w:rsidR="00000000" w:rsidDel="00000000" w:rsidP="00000000" w:rsidRDefault="00000000" w:rsidRPr="00000000" w14:paraId="000002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Outdoor Tasks</w:t>
            </w:r>
          </w:p>
        </w:tc>
        <w:tc>
          <w:tcPr/>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Pre-accident Engagement</w:t>
            </w:r>
          </w:p>
        </w:tc>
        <w:tc>
          <w:tcPr/>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Current Engagement</w:t>
            </w:r>
          </w:p>
        </w:tc>
      </w:tr>
      <w:tr>
        <w:trPr>
          <w:cantSplit w:val="0"/>
          <w:tblHeader w:val="0"/>
        </w:trPr>
        <w:tc>
          <w:tcPr/>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Lawn Care</w:t>
            </w:r>
          </w:p>
        </w:tc>
        <w:tc>
          <w:tcPr/>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Gardening</w:t>
            </w:r>
          </w:p>
        </w:tc>
        <w:tc>
          <w:tcPr/>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Snow Removal</w:t>
            </w:r>
          </w:p>
        </w:tc>
        <w:tc>
          <w:tcPr/>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was the primary caregiver for his father, who has sadly passed away since Mr. Ledoux’s motor vehicle accident.  He noted feeling a deep sense of loss and noted that this loss has deepened his social isolation.  He qualified his father as “my best friend”.  </w:t>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Mr. Ledoux noted having not worked since 2000 when he was required to take a medical leave from the OPP due to a diagnosis of Bi-polar disorder.  He was not employed at the time of the subject motor vehicle accident.  </w:t>
      </w:r>
      <w:r w:rsidDel="00000000" w:rsidR="00000000" w:rsidRPr="00000000">
        <w:rPr>
          <w:rtl w:val="0"/>
        </w:rPr>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Leisure Activities:</w:t>
      </w: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motor vehicle accident, Mr. Ledoux noted that he enjoyed the following leisure activities:</w:t>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C">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Music (Keyboard and guitar)</w:t>
      </w:r>
    </w:p>
    <w:p w:rsidR="00000000" w:rsidDel="00000000" w:rsidP="00000000" w:rsidRDefault="00000000" w:rsidRPr="00000000" w14:paraId="000002AD">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Feeding birds and ducks daily at a local park</w:t>
      </w:r>
    </w:p>
    <w:p w:rsidR="00000000" w:rsidDel="00000000" w:rsidP="00000000" w:rsidRDefault="00000000" w:rsidRPr="00000000" w14:paraId="000002AE">
      <w:pPr>
        <w:numPr>
          <w:ilvl w:val="0"/>
          <w:numId w:val="7"/>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rPr>
      </w:pPr>
      <w:r w:rsidDel="00000000" w:rsidR="00000000" w:rsidRPr="00000000">
        <w:rPr>
          <w:rFonts w:ascii="Calibri" w:cs="Calibri" w:eastAsia="Calibri" w:hAnsi="Calibri"/>
          <w:rtl w:val="0"/>
        </w:rPr>
        <w:t xml:space="preserve">Spending time with his father</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Mr. Ledoux has found a complete interrupt</w:t>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noted that he has experienced a significant deterioration in his ability to access the community.  He noted that he will access a local Wal-Mart via taxi service on occasion to obtain a few items but is dependent on the taxi driver’s willingness to assist to transport any items into his home.  He is at this time, for all intents and purposes, confined to his small apartment.</w:t>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Mr. Ledoux was not involved in any volunteer activities prior to the subject motor vehicle accident. </w:t>
      </w:r>
    </w:p>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B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BF">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November 3, 2023.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C0">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1">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C2">
      <w:pPr>
        <w:spacing w:line="259" w:lineRule="auto"/>
        <w:jc w:val="both"/>
        <w:rPr>
          <w:rFonts w:ascii="Calibri" w:cs="Calibri" w:eastAsia="Calibri" w:hAnsi="Calibri"/>
          <w:u w:val="single"/>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C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C4">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C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C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restart"/>
          </w:tcPr>
          <w:p w:rsidR="00000000" w:rsidDel="00000000" w:rsidP="00000000" w:rsidRDefault="00000000" w:rsidRPr="00000000" w14:paraId="000002C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demonstrated the strength, range of motion and postural tolerances required to manage dressing and undressing activities independently.  He confirmed that he manages this task independently albeit in a slow manner at times with breaks if symptoms are flared.</w:t>
            </w:r>
          </w:p>
        </w:tc>
        <w:tc>
          <w:tcPr/>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C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Upper body</w:t>
            </w:r>
          </w:p>
          <w:p w:rsidR="00000000" w:rsidDel="00000000" w:rsidP="00000000" w:rsidRDefault="00000000" w:rsidRPr="00000000" w14:paraId="000002C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Lower Body</w:t>
            </w:r>
            <w:r w:rsidDel="00000000" w:rsidR="00000000" w:rsidRPr="00000000">
              <w:rPr>
                <w:rtl w:val="0"/>
              </w:rPr>
            </w:r>
          </w:p>
        </w:tc>
        <w:tc>
          <w:tcPr>
            <w:vMerge w:val="continue"/>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D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D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Face</w:t>
            </w:r>
          </w:p>
          <w:p w:rsidR="00000000" w:rsidDel="00000000" w:rsidP="00000000" w:rsidRDefault="00000000" w:rsidRPr="00000000" w14:paraId="000002D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w:t>
            </w:r>
          </w:p>
          <w:p w:rsidR="00000000" w:rsidDel="00000000" w:rsidP="00000000" w:rsidRDefault="00000000" w:rsidRPr="00000000" w14:paraId="000002D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Shaving</w:t>
            </w:r>
          </w:p>
          <w:p w:rsidR="00000000" w:rsidDel="00000000" w:rsidP="00000000" w:rsidRDefault="00000000" w:rsidRPr="00000000" w14:paraId="000002D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Cosmetics</w:t>
            </w:r>
          </w:p>
          <w:p w:rsidR="00000000" w:rsidDel="00000000" w:rsidP="00000000" w:rsidRDefault="00000000" w:rsidRPr="00000000" w14:paraId="000002D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Brush/shampoo/dry/style hair</w:t>
            </w:r>
          </w:p>
          <w:p w:rsidR="00000000" w:rsidDel="00000000" w:rsidP="00000000" w:rsidRDefault="00000000" w:rsidRPr="00000000" w14:paraId="000002D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Fingernails</w:t>
            </w:r>
          </w:p>
          <w:p w:rsidR="00000000" w:rsidDel="00000000" w:rsidP="00000000" w:rsidRDefault="00000000" w:rsidRPr="00000000" w14:paraId="000002D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Toenails</w:t>
            </w:r>
            <w:r w:rsidDel="00000000" w:rsidR="00000000" w:rsidRPr="00000000">
              <w:rPr>
                <w:rtl w:val="0"/>
              </w:rPr>
            </w:r>
          </w:p>
        </w:tc>
        <w:tc>
          <w:tcPr/>
          <w:p w:rsidR="00000000" w:rsidDel="00000000" w:rsidP="00000000" w:rsidRDefault="00000000" w:rsidRPr="00000000" w14:paraId="000002D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with hair care, fingernail and toenail care.</w:t>
            </w:r>
          </w:p>
        </w:tc>
        <w:tc>
          <w:tcPr/>
          <w:p w:rsidR="00000000" w:rsidDel="00000000" w:rsidP="00000000" w:rsidRDefault="00000000" w:rsidRPr="00000000" w14:paraId="000002D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65 minutes per week</w:t>
            </w:r>
          </w:p>
        </w:tc>
      </w:tr>
      <w:tr>
        <w:trPr>
          <w:cantSplit w:val="0"/>
          <w:tblHeader w:val="0"/>
        </w:trPr>
        <w:tc>
          <w:tcPr/>
          <w:p w:rsidR="00000000" w:rsidDel="00000000" w:rsidP="00000000" w:rsidRDefault="00000000" w:rsidRPr="00000000" w14:paraId="000002E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E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is unable to prepare meals for himself and requires assistance with all aspects of meal preparation.</w:t>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would benefit from assistance to walk outside of his home for short periods three times daily.</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E9">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A">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EB">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tl w:val="0"/>
        </w:rPr>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ED">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E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E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0">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Clean tub/shower/ sink after use</w:t>
            </w:r>
          </w:p>
          <w:p w:rsidR="00000000" w:rsidDel="00000000" w:rsidP="00000000" w:rsidRDefault="00000000" w:rsidRPr="00000000" w14:paraId="000002F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Change bedding, make bed, clean room</w:t>
            </w:r>
          </w:p>
          <w:p w:rsidR="00000000" w:rsidDel="00000000" w:rsidP="00000000" w:rsidRDefault="00000000" w:rsidRPr="00000000" w14:paraId="000002F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comfort and safety (bedroom)</w:t>
            </w:r>
          </w:p>
          <w:p w:rsidR="00000000" w:rsidDel="00000000" w:rsidP="00000000" w:rsidRDefault="00000000" w:rsidRPr="00000000" w14:paraId="000002F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Assist in daily wearing apparel</w:t>
            </w:r>
          </w:p>
          <w:p w:rsidR="00000000" w:rsidDel="00000000" w:rsidP="00000000" w:rsidRDefault="00000000" w:rsidRPr="00000000" w14:paraId="000002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Hand/sort clothes to be laundered</w:t>
            </w:r>
            <w:r w:rsidDel="00000000" w:rsidR="00000000" w:rsidRPr="00000000">
              <w:rPr>
                <w:rtl w:val="0"/>
              </w:rPr>
            </w:r>
          </w:p>
        </w:tc>
        <w:tc>
          <w:tcPr/>
          <w:p w:rsidR="00000000" w:rsidDel="00000000" w:rsidP="00000000" w:rsidRDefault="00000000" w:rsidRPr="00000000" w14:paraId="000002F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with the management of all hygiene tasks listed in this section of the Form 1.  He is confined to his apartment and benefits from a 2 hours per day of assistance for ensuring his comfort and security in his environment through a combination of phone check-ins and in-person visits.  </w:t>
            </w:r>
          </w:p>
        </w:tc>
        <w:tc>
          <w:tcPr/>
          <w:p w:rsidR="00000000" w:rsidDel="00000000" w:rsidP="00000000" w:rsidRDefault="00000000" w:rsidRPr="00000000" w14:paraId="000002F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1015 minutes per week</w:t>
            </w:r>
          </w:p>
        </w:tc>
      </w:tr>
      <w:tr>
        <w:trPr>
          <w:cantSplit w:val="0"/>
          <w:tblHeader w:val="0"/>
        </w:trPr>
        <w:tc>
          <w:tcPr/>
          <w:p w:rsidR="00000000" w:rsidDel="00000000" w:rsidP="00000000" w:rsidRDefault="00000000" w:rsidRPr="00000000" w14:paraId="000002F8">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F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 at this time for this section.  This will be monitored through the course of OT treatment delivery. </w:t>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FB">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FC">
            <w:pPr>
              <w:spacing w:line="259" w:lineRule="auto"/>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FF">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00">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1">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w:t>
      </w:r>
      <w:r w:rsidDel="00000000" w:rsidR="00000000" w:rsidRPr="00000000">
        <w:rPr>
          <w:rFonts w:ascii="Calibri" w:cs="Calibri" w:eastAsia="Calibri" w:hAnsi="Calibri"/>
          <w:b w:val="1"/>
          <w:sz w:val="20"/>
          <w:szCs w:val="20"/>
          <w:rtl w:val="0"/>
        </w:rPr>
        <w:t xml:space="preserve">Counsel</w:t>
      </w:r>
      <w:r w:rsidDel="00000000" w:rsidR="00000000" w:rsidRPr="00000000">
        <w:rPr>
          <w:rFonts w:ascii="Calibri" w:cs="Calibri" w:eastAsia="Calibri" w:hAnsi="Calibri"/>
          <w:b w:val="1"/>
          <w:sz w:val="20"/>
          <w:szCs w:val="20"/>
          <w:rtl w:val="0"/>
        </w:rPr>
        <w:t xml:space="preserve">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02">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3">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04">
      <w:pPr>
        <w:spacing w:line="259" w:lineRule="auto"/>
        <w:ind w:left="567" w:firstLine="0"/>
        <w:jc w:val="both"/>
        <w:rPr>
          <w:rFonts w:ascii="Calibri" w:cs="Calibri" w:eastAsia="Calibri" w:hAnsi="Calibri"/>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5">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w:t>
            </w:r>
          </w:p>
        </w:tc>
        <w:tc>
          <w:tcPr/>
          <w:p w:rsidR="00000000" w:rsidDel="00000000" w:rsidP="00000000" w:rsidRDefault="00000000" w:rsidRPr="00000000" w14:paraId="0000030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0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needs identified.</w:t>
            </w:r>
          </w:p>
        </w:tc>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Not applicable.</w:t>
            </w:r>
          </w:p>
        </w:tc>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No exercise program prescribed yet.</w:t>
            </w:r>
          </w:p>
        </w:tc>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CCAC is currently managing skin care issues which are concluding as of the time of drafting this report.  No identified needs expected.</w:t>
            </w:r>
          </w:p>
        </w:tc>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is independent in the management of his medication.  He has his prescriptions delivered to his home.</w:t>
            </w:r>
          </w:p>
        </w:tc>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D">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Bathtub or shower</w:t>
            </w:r>
          </w:p>
          <w:p w:rsidR="00000000" w:rsidDel="00000000" w:rsidP="00000000" w:rsidRDefault="00000000" w:rsidRPr="00000000" w14:paraId="000003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Bed bath</w:t>
            </w:r>
          </w:p>
          <w:p w:rsidR="00000000" w:rsidDel="00000000" w:rsidP="00000000" w:rsidRDefault="00000000" w:rsidRPr="00000000" w14:paraId="000003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Oral Hygiene (including dentures)</w:t>
            </w:r>
          </w:p>
          <w:p w:rsidR="00000000" w:rsidDel="00000000" w:rsidP="00000000" w:rsidRDefault="00000000" w:rsidRPr="00000000" w14:paraId="000003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2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Mr. Ledoux requires assistance for the completion of a daily sponge bath to be soon transitioned to assistance in showering (once his skin graft fully heals, imminently expected).</w:t>
            </w:r>
          </w:p>
        </w:tc>
        <w:tc>
          <w:tcPr/>
          <w:p w:rsidR="00000000" w:rsidDel="00000000" w:rsidP="00000000" w:rsidRDefault="00000000" w:rsidRPr="00000000" w14:paraId="0000032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175 minutes per week</w:t>
            </w:r>
          </w:p>
        </w:tc>
      </w:tr>
      <w:tr>
        <w:trPr>
          <w:cantSplit w:val="0"/>
          <w:tblHeader w:val="0"/>
        </w:trPr>
        <w:tc>
          <w:tcPr/>
          <w:p w:rsidR="00000000" w:rsidDel="00000000" w:rsidP="00000000" w:rsidRDefault="00000000" w:rsidRPr="00000000" w14:paraId="00000324">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2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7">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A">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w:t>
            </w:r>
            <w:r w:rsidDel="00000000" w:rsidR="00000000" w:rsidRPr="00000000">
              <w:rPr>
                <w:rFonts w:ascii="Calibri" w:cs="Calibri" w:eastAsia="Calibri" w:hAnsi="Calibri"/>
                <w:rtl w:val="0"/>
              </w:rPr>
              <w:t xml:space="preserve">behaviour</w:t>
            </w:r>
            <w:r w:rsidDel="00000000" w:rsidR="00000000" w:rsidRPr="00000000">
              <w:rPr>
                <w:rFonts w:ascii="Calibri" w:cs="Calibri" w:eastAsia="Calibri" w:hAnsi="Calibri"/>
                <w:rtl w:val="0"/>
              </w:rPr>
              <w:t xml:space="preserve">)</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1">
      <w:pPr>
        <w:spacing w:line="259" w:lineRule="auto"/>
        <w:jc w:val="both"/>
        <w:rPr/>
      </w:pPr>
      <w:r w:rsidDel="00000000" w:rsidR="00000000" w:rsidRPr="00000000">
        <w:rPr>
          <w:rtl w:val="0"/>
        </w:rPr>
        <w:t xml:space="preserve">Part 1</w:t>
        <w:tab/>
        <w:t xml:space="preserve">-  Routine Personal Care</w:t>
        <w:tab/>
        <w:tab/>
        <w:tab/>
        <w:t xml:space="preserve">11.58 hours per week </w:t>
        <w:tab/>
        <w:tab/>
        <w:t xml:space="preserve">$742.14/mth</w:t>
      </w:r>
    </w:p>
    <w:p w:rsidR="00000000" w:rsidDel="00000000" w:rsidP="00000000" w:rsidRDefault="00000000" w:rsidRPr="00000000" w14:paraId="00000332">
      <w:pPr>
        <w:spacing w:line="259" w:lineRule="auto"/>
        <w:jc w:val="both"/>
        <w:rPr/>
      </w:pPr>
      <w:r w:rsidDel="00000000" w:rsidR="00000000" w:rsidRPr="00000000">
        <w:rPr>
          <w:rtl w:val="0"/>
        </w:rPr>
        <w:t xml:space="preserve">Part 2 </w:t>
        <w:tab/>
        <w:t xml:space="preserve">-  Basic Supervisory Functions</w:t>
        <w:tab/>
        <w:tab/>
        <w:t xml:space="preserve">16.92 hours per week </w:t>
        <w:tab/>
        <w:t xml:space="preserve">    </w:t>
        <w:tab/>
        <w:t xml:space="preserve">$1018.38/mth</w:t>
      </w:r>
    </w:p>
    <w:p w:rsidR="00000000" w:rsidDel="00000000" w:rsidP="00000000" w:rsidRDefault="00000000" w:rsidRPr="00000000" w14:paraId="00000333">
      <w:pPr>
        <w:spacing w:line="259" w:lineRule="auto"/>
        <w:jc w:val="both"/>
        <w:rPr/>
      </w:pPr>
      <w:r w:rsidDel="00000000" w:rsidR="00000000" w:rsidRPr="00000000">
        <w:rPr>
          <w:rtl w:val="0"/>
        </w:rPr>
        <w:t xml:space="preserve">Part 3</w:t>
        <w:tab/>
        <w:t xml:space="preserve">-  Complex Health/Care and Hygiene</w:t>
        <w:tab/>
        <w:tab/>
        <w:t xml:space="preserve">2.92 hours per week </w:t>
        <w:tab/>
        <w:tab/>
        <w:t xml:space="preserve">$264.75/mth</w:t>
      </w:r>
    </w:p>
    <w:p w:rsidR="00000000" w:rsidDel="00000000" w:rsidP="00000000" w:rsidRDefault="00000000" w:rsidRPr="00000000" w14:paraId="00000334">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5">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$2025.27</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3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B">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u w:val="single"/>
          <w:rtl w:val="0"/>
        </w:rPr>
        <w:t xml:space="preserve">info</w:t>
      </w:r>
      <w:hyperlink r:id="rId7">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3C">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114895</wp:posOffset>
            </wp:positionV>
            <wp:extent cx="1652588" cy="670852"/>
            <wp:effectExtent b="0" l="0" r="0" t="0"/>
            <wp:wrapNone/>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52588" cy="670852"/>
                    </a:xfrm>
                    <a:prstGeom prst="rect"/>
                    <a:ln/>
                  </pic:spPr>
                </pic:pic>
              </a:graphicData>
            </a:graphic>
          </wp:anchor>
        </w:drawing>
      </w:r>
    </w:p>
    <w:p w:rsidR="00000000" w:rsidDel="00000000" w:rsidP="00000000" w:rsidRDefault="00000000" w:rsidRPr="00000000" w14:paraId="000003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42">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43">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Encl:  </w:t>
        <w:tab/>
        <w:t xml:space="preserve">Form 1</w:t>
      </w:r>
    </w:p>
    <w:p w:rsidR="00000000" w:rsidDel="00000000" w:rsidP="00000000" w:rsidRDefault="00000000" w:rsidRPr="00000000" w14:paraId="00000344">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45">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Burn Tucker Lachaîne ℅ Elaine Lachaîne</w:t>
      </w:r>
      <w:r w:rsidDel="00000000" w:rsidR="00000000" w:rsidRPr="00000000">
        <w:rPr>
          <w:rtl w:val="0"/>
        </w:rPr>
      </w:r>
    </w:p>
    <w:p w:rsidR="00000000" w:rsidDel="00000000" w:rsidP="00000000" w:rsidRDefault="00000000" w:rsidRPr="00000000" w14:paraId="00000346">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r>
      <w:r w:rsidDel="00000000" w:rsidR="00000000" w:rsidRPr="00000000">
        <w:rPr>
          <w:rFonts w:ascii="Calibri" w:cs="Calibri" w:eastAsia="Calibri" w:hAnsi="Calibri"/>
          <w:rtl w:val="0"/>
        </w:rPr>
        <w:t xml:space="preserve">Intact Insurance</w:t>
      </w:r>
      <w:r w:rsidDel="00000000" w:rsidR="00000000" w:rsidRPr="00000000">
        <w:rPr>
          <w:rFonts w:ascii="Calibri" w:cs="Calibri" w:eastAsia="Calibri" w:hAnsi="Calibri"/>
          <w:b w:val="0"/>
          <w:i w:val="0"/>
          <w:sz w:val="24"/>
          <w:szCs w:val="24"/>
          <w:rtl w:val="0"/>
        </w:rPr>
        <w:tab/>
      </w:r>
    </w:p>
    <w:p w:rsidR="00000000" w:rsidDel="00000000" w:rsidP="00000000" w:rsidRDefault="00000000" w:rsidRPr="00000000" w14:paraId="00000347">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48">
      <w:pPr>
        <w:jc w:val="both"/>
        <w:rPr>
          <w:rFonts w:ascii="Calibri" w:cs="Calibri" w:eastAsia="Calibri" w:hAnsi="Calibri"/>
          <w:sz w:val="16"/>
          <w:szCs w:val="16"/>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80"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____________________________________________________________________________________________</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16"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16"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w:t>
    </w:r>
    <w:r w:rsidDel="00000000" w:rsidR="00000000" w:rsidRPr="00000000">
      <w:rPr>
        <w:rFonts w:ascii="Calibri" w:cs="Calibri" w:eastAsia="Calibri" w:hAnsi="Calibri"/>
        <w:sz w:val="20"/>
        <w:szCs w:val="20"/>
        <w:rtl w:val="0"/>
      </w:rPr>
      <w:t xml:space="preserve">343) 430-3017</w:t>
    </w:r>
    <w:r w:rsidDel="00000000" w:rsidR="00000000" w:rsidRPr="00000000">
      <w:rPr>
        <w:rtl w:val="0"/>
      </w:rPr>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4302"/>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Jean-Marc Ledoux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Claim #: </w:t>
    </w:r>
    <w:r w:rsidDel="00000000" w:rsidR="00000000" w:rsidRPr="00000000">
      <w:rPr>
        <w:rFonts w:ascii="Calibri" w:cs="Calibri" w:eastAsia="Calibri" w:hAnsi="Calibri"/>
        <w:b w:val="1"/>
        <w:sz w:val="20"/>
        <w:szCs w:val="20"/>
        <w:rtl w:val="0"/>
      </w:rPr>
      <w:t xml:space="preserve">4034385449</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19" name="image2.png"/>
          <a:graphic>
            <a:graphicData uri="http://schemas.openxmlformats.org/drawingml/2006/picture">
              <pic:pic>
                <pic:nvPicPr>
                  <pic:cNvPr descr="Icon&#10;&#10;Description automatically generated" id="0" name="image2.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8770B"/>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table" w:styleId="TableGrid">
    <w:name w:val="Table Grid"/>
    <w:basedOn w:val="TableNormal"/>
    <w:uiPriority w:val="59"/>
    <w:rsid w:val="00F216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E1F0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erland@ferlandassociates.co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1EwRUsL4oRRhZlKYt3vjYdabQw==">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2023-04-18T19:59:00Z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